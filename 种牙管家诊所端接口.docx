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78" w:rsidRDefault="00E57378" w:rsidP="001B0C22">
      <w:pPr>
        <w:pStyle w:val="1"/>
        <w:spacing w:line="360" w:lineRule="auto"/>
        <w:jc w:val="center"/>
        <w:rPr>
          <w:ins w:id="0" w:author="wangyan" w:date="2015-10-20T09:47:00Z"/>
        </w:rPr>
      </w:pPr>
    </w:p>
    <w:p w:rsidR="001B0C22" w:rsidRDefault="001B0C22" w:rsidP="001B0C22">
      <w:pPr>
        <w:pStyle w:val="1"/>
        <w:spacing w:line="360" w:lineRule="auto"/>
        <w:jc w:val="center"/>
      </w:pPr>
      <w:r>
        <w:rPr>
          <w:rFonts w:hint="eastAsia"/>
        </w:rPr>
        <w:t>种牙管家诊所端接口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>
              <w:rPr>
                <w:rFonts w:ascii="微软雅黑" w:eastAsia="微软雅黑" w:hAnsi="微软雅黑"/>
                <w:sz w:val="18"/>
              </w:rPr>
              <w:t>5.6.25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赵德鹏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接口</w:t>
            </w:r>
          </w:p>
        </w:tc>
      </w:tr>
      <w:tr w:rsidR="00EE6C31" w:rsidRPr="001347A4" w:rsidTr="008E5E98">
        <w:tc>
          <w:tcPr>
            <w:tcW w:w="1560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2015.8.26</w:t>
            </w:r>
          </w:p>
        </w:tc>
        <w:tc>
          <w:tcPr>
            <w:tcW w:w="1417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E6C31" w:rsidRPr="001347A4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</w:t>
            </w:r>
            <w:r w:rsidR="00EA25D6">
              <w:rPr>
                <w:rFonts w:ascii="微软雅黑" w:eastAsia="微软雅黑" w:hAnsi="微软雅黑" w:hint="eastAsia"/>
                <w:sz w:val="18"/>
              </w:rPr>
              <w:t>，修改接口（修改3.21，增加3.31，3.32，3.33，3.34，3.35，3.36）</w:t>
            </w:r>
          </w:p>
        </w:tc>
      </w:tr>
      <w:tr w:rsidR="005E5E89" w:rsidRPr="001347A4" w:rsidTr="008E5E98">
        <w:tc>
          <w:tcPr>
            <w:tcW w:w="1560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2015.9.8</w:t>
            </w:r>
          </w:p>
        </w:tc>
        <w:tc>
          <w:tcPr>
            <w:tcW w:w="1417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5E5E89" w:rsidRDefault="005E5E89" w:rsidP="00CB595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</w:t>
            </w:r>
            <w:r w:rsidR="00CB5958">
              <w:rPr>
                <w:rFonts w:ascii="微软雅黑" w:eastAsia="微软雅黑" w:hAnsi="微软雅黑" w:hint="eastAsia"/>
                <w:sz w:val="18"/>
              </w:rPr>
              <w:t>（修改3.31, 3.32, 3.33, 3.34, 3.35, 3.36接口clinicid的位置）</w:t>
            </w:r>
          </w:p>
        </w:tc>
      </w:tr>
      <w:tr w:rsidR="000A2065" w:rsidRPr="001347A4" w:rsidTr="008E5E98">
        <w:tc>
          <w:tcPr>
            <w:tcW w:w="1560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A2065" w:rsidRDefault="000A2065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新增接口（增加3.37,3.38,3.39,3.40,3.41</w:t>
            </w:r>
            <w:r w:rsidR="00BB1F00">
              <w:rPr>
                <w:rFonts w:ascii="微软雅黑" w:eastAsia="微软雅黑" w:hAnsi="微软雅黑" w:hint="eastAsia"/>
                <w:sz w:val="18"/>
              </w:rPr>
              <w:t>, 3.42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4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E525C0" w:rsidRPr="001347A4" w:rsidTr="008E5E98">
        <w:tc>
          <w:tcPr>
            <w:tcW w:w="1560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2015.9.14</w:t>
            </w:r>
          </w:p>
        </w:tc>
        <w:tc>
          <w:tcPr>
            <w:tcW w:w="1417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525C0" w:rsidRDefault="00E525C0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1B1BD7" w:rsidRPr="001347A4" w:rsidTr="008E5E98">
        <w:tc>
          <w:tcPr>
            <w:tcW w:w="1560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2015.9.16</w:t>
            </w:r>
          </w:p>
        </w:tc>
        <w:tc>
          <w:tcPr>
            <w:tcW w:w="1417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1B1BD7" w:rsidRDefault="001B1BD7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新增接口（增加3.45）</w:t>
            </w:r>
          </w:p>
        </w:tc>
      </w:tr>
      <w:tr w:rsidR="00D3331D" w:rsidRPr="001347A4" w:rsidTr="008E5E98">
        <w:tc>
          <w:tcPr>
            <w:tcW w:w="1560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2015.9.19</w:t>
            </w:r>
          </w:p>
        </w:tc>
        <w:tc>
          <w:tcPr>
            <w:tcW w:w="1417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D3331D" w:rsidRDefault="00D3331D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新增接口（增加3.46,3.47,3.48,3.49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,3.50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056D59" w:rsidRPr="001347A4" w:rsidTr="008E5E98">
        <w:tc>
          <w:tcPr>
            <w:tcW w:w="1560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2015.9.26</w:t>
            </w:r>
          </w:p>
        </w:tc>
        <w:tc>
          <w:tcPr>
            <w:tcW w:w="1417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56D59" w:rsidRDefault="00056D59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修改接口（修改3.36）</w:t>
            </w:r>
          </w:p>
        </w:tc>
      </w:tr>
      <w:tr w:rsidR="00EB3A1B" w:rsidRPr="001347A4" w:rsidTr="008E5E98">
        <w:tc>
          <w:tcPr>
            <w:tcW w:w="1560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2015.9.29</w:t>
            </w:r>
          </w:p>
        </w:tc>
        <w:tc>
          <w:tcPr>
            <w:tcW w:w="1417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B3A1B" w:rsidRDefault="00EB3A1B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修改接口（修改3.41，3.48返回值实例）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,增加接口（增加3.</w:t>
            </w:r>
            <w:r w:rsidR="00A52A50">
              <w:rPr>
                <w:rFonts w:ascii="微软雅黑" w:eastAsia="微软雅黑" w:hAnsi="微软雅黑" w:hint="eastAsia"/>
                <w:sz w:val="18"/>
              </w:rPr>
              <w:t>5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1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C66032" w:rsidRPr="001347A4" w:rsidTr="008E5E98">
        <w:tc>
          <w:tcPr>
            <w:tcW w:w="1560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2015.10.9</w:t>
            </w:r>
          </w:p>
        </w:tc>
        <w:tc>
          <w:tcPr>
            <w:tcW w:w="1417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C66032" w:rsidRDefault="00C66032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增加接口（3.52,2.53）</w:t>
            </w:r>
          </w:p>
        </w:tc>
      </w:tr>
      <w:tr w:rsidR="00AB7BF3" w:rsidRPr="001347A4" w:rsidTr="008E5E98">
        <w:tc>
          <w:tcPr>
            <w:tcW w:w="1560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2016.05.18</w:t>
            </w:r>
          </w:p>
        </w:tc>
        <w:tc>
          <w:tcPr>
            <w:tcW w:w="1417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AB7BF3" w:rsidRDefault="00AB7BF3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新增接口（3.62-3.65）</w:t>
            </w:r>
          </w:p>
        </w:tc>
      </w:tr>
      <w:tr w:rsidR="00CF4FF5" w:rsidRPr="001347A4" w:rsidTr="008E5E98">
        <w:tc>
          <w:tcPr>
            <w:tcW w:w="1560" w:type="dxa"/>
          </w:tcPr>
          <w:p w:rsidR="00CF4FF5" w:rsidRDefault="00CF4FF5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2016.05.23</w:t>
            </w:r>
          </w:p>
        </w:tc>
        <w:tc>
          <w:tcPr>
            <w:tcW w:w="1417" w:type="dxa"/>
          </w:tcPr>
          <w:p w:rsidR="00CF4FF5" w:rsidRDefault="00CF4FF5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CF4FF5" w:rsidRDefault="00CF4FF5" w:rsidP="00030690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</w:t>
            </w:r>
            <w:r>
              <w:rPr>
                <w:rFonts w:ascii="微软雅黑" w:eastAsia="微软雅黑" w:hAnsi="微软雅黑"/>
                <w:sz w:val="18"/>
              </w:rPr>
              <w:t>3.62-3.65）</w:t>
            </w:r>
          </w:p>
        </w:tc>
      </w:tr>
    </w:tbl>
    <w:p w:rsidR="001B0C22" w:rsidRPr="001347A4" w:rsidRDefault="001B0C22" w:rsidP="001B0C22"/>
    <w:p w:rsidR="001B0C22" w:rsidRPr="00B33411" w:rsidRDefault="001B0C22" w:rsidP="001B0C22">
      <w:r>
        <w:br w:type="page"/>
      </w: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1B0C22" w:rsidRPr="006674F7" w:rsidRDefault="001B0C22" w:rsidP="001B0C22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1B0C22" w:rsidRDefault="001B0C22" w:rsidP="001B0C22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  <w:r>
        <w:rPr>
          <w:rFonts w:hint="eastAsia"/>
        </w:rPr>
        <w:t>(</w:t>
      </w:r>
      <w:r>
        <w:t>sys_user</w:t>
      </w:r>
      <w:r>
        <w:rPr>
          <w:rFonts w:hint="eastAsia"/>
        </w:rPr>
        <w:t>)</w:t>
      </w:r>
    </w:p>
    <w:p w:rsidR="001B0C22" w:rsidRDefault="001B0C22" w:rsidP="001B0C22">
      <w:pPr>
        <w:spacing w:line="360" w:lineRule="auto"/>
        <w:ind w:left="5" w:firstLine="420"/>
        <w:rPr>
          <w:sz w:val="20"/>
          <w:szCs w:val="20"/>
        </w:rPr>
      </w:pPr>
      <w:r>
        <w:rPr>
          <w:sz w:val="20"/>
          <w:szCs w:val="20"/>
        </w:rPr>
        <w:t>http://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/clinicServer</w:t>
      </w:r>
      <w:r w:rsidRPr="006D0FE1">
        <w:rPr>
          <w:sz w:val="20"/>
          <w:szCs w:val="20"/>
        </w:rPr>
        <w:t>/ashx/</w:t>
      </w:r>
      <w:r>
        <w:rPr>
          <w:sz w:val="20"/>
          <w:szCs w:val="20"/>
        </w:rPr>
        <w:t>SysUserHandler</w:t>
      </w:r>
      <w:r w:rsidRPr="006D0FE1">
        <w:rPr>
          <w:sz w:val="20"/>
          <w:szCs w:val="20"/>
        </w:rPr>
        <w:t>.ashx?username=</w:t>
      </w:r>
      <w:r>
        <w:rPr>
          <w:sz w:val="20"/>
          <w:szCs w:val="20"/>
        </w:rPr>
        <w:t>User1</w:t>
      </w:r>
      <w:r w:rsidRPr="006D0FE1">
        <w:rPr>
          <w:sz w:val="20"/>
          <w:szCs w:val="20"/>
        </w:rPr>
        <w:t>&amp;password=1</w:t>
      </w:r>
      <w:r>
        <w:rPr>
          <w:sz w:val="20"/>
          <w:szCs w:val="20"/>
        </w:rPr>
        <w:t>11&amp;devicetoken=</w:t>
      </w:r>
      <w:r w:rsidRPr="00882AA3">
        <w:rPr>
          <w:sz w:val="20"/>
          <w:szCs w:val="20"/>
        </w:rPr>
        <w:t>ou-PVQu_jAmBisBQe8lWhNFJkrrBYBQJwH4NQIoVA9L</w:t>
      </w:r>
      <w:r>
        <w:rPr>
          <w:sz w:val="20"/>
          <w:szCs w:val="20"/>
        </w:rPr>
        <w:t>&amp;devicetype=android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查看日程信息列表接口（</w:t>
      </w:r>
      <w:r>
        <w:t>appointments</w:t>
      </w:r>
      <w:r>
        <w:rPr>
          <w:sz w:val="20"/>
          <w:szCs w:val="20"/>
        </w:rPr>
        <w:t>）</w:t>
      </w:r>
    </w:p>
    <w:p w:rsidR="001B0C22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查看日程椅位列表信息接口（</w:t>
      </w:r>
      <w:r>
        <w:rPr>
          <w:sz w:val="20"/>
          <w:szCs w:val="20"/>
        </w:rPr>
        <w:t>seat</w:t>
      </w:r>
      <w:r>
        <w:rPr>
          <w:sz w:val="20"/>
          <w:szCs w:val="20"/>
        </w:rPr>
        <w:t>）</w:t>
      </w:r>
    </w:p>
    <w:p w:rsidR="001B0C22" w:rsidRDefault="00BD6A54" w:rsidP="001B0C22">
      <w:pPr>
        <w:spacing w:line="360" w:lineRule="auto"/>
        <w:ind w:left="425"/>
        <w:rPr>
          <w:sz w:val="20"/>
          <w:szCs w:val="20"/>
        </w:rPr>
      </w:pPr>
      <w:hyperlink r:id="rId8" w:history="1">
        <w:r w:rsidR="00A04564">
          <w:rPr>
            <w:rStyle w:val="a6"/>
            <w:sz w:val="20"/>
            <w:szCs w:val="20"/>
          </w:rPr>
          <w:t>http</w:t>
        </w:r>
        <w:r w:rsidR="00731213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731213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731213" w:rsidRPr="008B79ED">
          <w:rPr>
            <w:rStyle w:val="a6"/>
            <w:sz w:val="20"/>
            <w:szCs w:val="20"/>
          </w:rPr>
          <w:t>/ashx/SeatHandler.ashx</w:t>
        </w:r>
      </w:hyperlink>
    </w:p>
    <w:p w:rsidR="00731213" w:rsidRDefault="00731213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lastRenderedPageBreak/>
        <w:t>2.4</w:t>
      </w:r>
      <w:r>
        <w:rPr>
          <w:sz w:val="20"/>
          <w:szCs w:val="20"/>
        </w:rPr>
        <w:t>查看某个椅位的日程信息列表接口</w:t>
      </w:r>
    </w:p>
    <w:p w:rsidR="00731213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731213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t>5</w:t>
      </w:r>
      <w:r w:rsidR="001B0C22">
        <w:rPr>
          <w:rFonts w:hint="eastAsia"/>
        </w:rPr>
        <w:t>查看预约详情接口（</w:t>
      </w:r>
      <w:r w:rsidR="001B0C22">
        <w:t>appointments</w:t>
      </w:r>
      <w:r w:rsidR="001B0C22">
        <w:rPr>
          <w:rFonts w:hint="eastAsia"/>
        </w:rPr>
        <w:t>）</w:t>
      </w:r>
    </w:p>
    <w:p w:rsidR="001B0C22" w:rsidRPr="00E8127B" w:rsidRDefault="00A04564" w:rsidP="001B0C22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6</w:t>
      </w:r>
      <w:r w:rsidR="001B0C22">
        <w:rPr>
          <w:rFonts w:hint="eastAsia"/>
        </w:rPr>
        <w:t>查看待办事项列表接口（</w:t>
      </w:r>
      <w:r w:rsidR="001B0C22">
        <w:rPr>
          <w:rFonts w:hint="eastAsia"/>
        </w:rPr>
        <w:t>sign_info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7</w:t>
      </w:r>
      <w:r w:rsidR="001B0C22">
        <w:t>显示详细签约信息接口（</w:t>
      </w:r>
      <w:r w:rsidR="001B0C22">
        <w:t>sign_info</w:t>
      </w:r>
      <w:r w:rsidR="001B0C22">
        <w:t>）</w:t>
      </w:r>
    </w:p>
    <w:p w:rsidR="001B0C22" w:rsidRPr="00E8127B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8</w:t>
      </w:r>
      <w:r w:rsidR="001B0C22">
        <w:t>处理签约信息列表接口（接受、拒绝）（</w:t>
      </w:r>
      <w:r w:rsidR="001B0C22">
        <w:t>clinic_doctor_map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/ashx/ClinicDoctorMapHandler.ashx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9</w:t>
      </w:r>
      <w:r w:rsidR="001B0C22">
        <w:t>查看医生库信息列表接口（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10</w:t>
      </w:r>
      <w:r w:rsidR="001B0C22">
        <w:t>查看医生详情接口（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11</w:t>
      </w:r>
      <w:r w:rsidR="001B0C22">
        <w:rPr>
          <w:rFonts w:hint="eastAsia"/>
        </w:rPr>
        <w:t>查看会员中心信息接口（</w:t>
      </w:r>
      <w:r w:rsidR="001B0C22">
        <w:rPr>
          <w:rFonts w:hint="eastAsia"/>
        </w:rPr>
        <w:t>clinic</w:t>
      </w:r>
      <w:r w:rsidR="001B0C22">
        <w:t>/summary/clinic_bank</w:t>
      </w:r>
      <w:r w:rsidR="001B0C22">
        <w:rPr>
          <w:rFonts w:hint="eastAsia"/>
        </w:rPr>
        <w:t>）</w:t>
      </w:r>
    </w:p>
    <w:p w:rsidR="001B0C22" w:rsidRDefault="00BD6A54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9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/ashx/ClinicHandler.ashx</w:t>
        </w:r>
      </w:hyperlink>
    </w:p>
    <w:p w:rsidR="001B0C22" w:rsidRDefault="00BD6A54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0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/ashx/SummaryHandler.ashx</w:t>
        </w:r>
      </w:hyperlink>
    </w:p>
    <w:p w:rsidR="00DD7B8C" w:rsidRDefault="00BD6A54" w:rsidP="00DD7B8C">
      <w:pPr>
        <w:spacing w:line="360" w:lineRule="auto"/>
        <w:ind w:firstLineChars="200" w:firstLine="420"/>
        <w:rPr>
          <w:sz w:val="20"/>
          <w:szCs w:val="20"/>
        </w:rPr>
      </w:pPr>
      <w:hyperlink r:id="rId11" w:history="1">
        <w:r w:rsidR="00A04564">
          <w:rPr>
            <w:rStyle w:val="a6"/>
            <w:sz w:val="20"/>
            <w:szCs w:val="20"/>
          </w:rPr>
          <w:t>http</w:t>
        </w:r>
        <w:r w:rsidR="00DD7B8C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DD7B8C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DD7B8C" w:rsidRPr="008B79ED">
          <w:rPr>
            <w:rStyle w:val="a6"/>
            <w:sz w:val="20"/>
            <w:szCs w:val="20"/>
          </w:rPr>
          <w:t>/ashx/ClinicBankHandler.ashx</w:t>
        </w:r>
      </w:hyperlink>
    </w:p>
    <w:p w:rsidR="00DD7B8C" w:rsidRPr="00DD7B8C" w:rsidRDefault="00A04564" w:rsidP="00DD7B8C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DD7B8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DD7B8C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DD7B8C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12</w:t>
      </w:r>
      <w:r w:rsidR="001B0C22">
        <w:rPr>
          <w:rFonts w:hint="eastAsia"/>
        </w:rPr>
        <w:t>账户余额提现接口（</w:t>
      </w:r>
      <w:r w:rsidR="001B0C22">
        <w:rPr>
          <w:rFonts w:hint="eastAsia"/>
        </w:rPr>
        <w:t>cli</w:t>
      </w:r>
      <w:r w:rsidR="001B0C22">
        <w:t>nic_bank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/ashx/ClinicBankHandler.ashx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13</w:t>
      </w:r>
      <w:r w:rsidR="001B0C22">
        <w:t>修改登录密码</w:t>
      </w:r>
      <w:r w:rsidR="001B0C22">
        <w:rPr>
          <w:rFonts w:hint="eastAsia"/>
        </w:rPr>
        <w:t>(</w:t>
      </w:r>
      <w:r w:rsidR="001B0C22">
        <w:t>sys_user</w:t>
      </w:r>
      <w:r w:rsidR="001B0C22">
        <w:rPr>
          <w:rFonts w:hint="eastAsia"/>
        </w:rPr>
        <w:t>)</w:t>
      </w:r>
    </w:p>
    <w:p w:rsidR="001B0C22" w:rsidRPr="002A10C0" w:rsidRDefault="00BD6A54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2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14</w:t>
      </w:r>
      <w:r w:rsidR="001B0C22">
        <w:t>修改登录密码接口（</w:t>
      </w:r>
      <w:r w:rsidR="001B0C22">
        <w:t>clinic</w:t>
      </w:r>
      <w:r w:rsidR="001B0C22">
        <w:t>）</w:t>
      </w:r>
    </w:p>
    <w:p w:rsidR="001B0C22" w:rsidRPr="002A10C0" w:rsidRDefault="00BD6A54" w:rsidP="001B0C22">
      <w:pPr>
        <w:spacing w:line="360" w:lineRule="auto"/>
        <w:ind w:left="425"/>
        <w:rPr>
          <w:sz w:val="20"/>
          <w:szCs w:val="20"/>
        </w:rPr>
      </w:pPr>
      <w:hyperlink r:id="rId13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/ashx/ClinicHandler.ashx</w:t>
        </w:r>
      </w:hyperlink>
    </w:p>
    <w:p w:rsidR="001B0C22" w:rsidRDefault="00731213" w:rsidP="00731213">
      <w:pPr>
        <w:spacing w:line="360" w:lineRule="auto"/>
        <w:ind w:left="425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sz w:val="20"/>
          <w:szCs w:val="20"/>
        </w:rPr>
        <w:t>15</w:t>
      </w:r>
      <w:r w:rsidR="001B0C22">
        <w:rPr>
          <w:sz w:val="20"/>
          <w:szCs w:val="20"/>
        </w:rPr>
        <w:t>忘记密码接口</w:t>
      </w:r>
    </w:p>
    <w:p w:rsidR="001B0C22" w:rsidRPr="00BD7BD7" w:rsidRDefault="00BD6A54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4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16</w:t>
      </w:r>
      <w:r w:rsidR="001B0C22">
        <w:t>查看我的收入信息接口（</w:t>
      </w:r>
      <w:r w:rsidR="001B0C22">
        <w:t>income/clinic_account</w:t>
      </w:r>
      <w:r w:rsidR="001B0C22">
        <w:t>）</w:t>
      </w:r>
    </w:p>
    <w:p w:rsidR="001B0C22" w:rsidRDefault="00BD6A54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5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/ashx/IncomeHandler.ashx</w:t>
        </w:r>
      </w:hyperlink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17</w:t>
      </w:r>
      <w:r w:rsidR="001B0C22">
        <w:t>查看我的预约信息接口（</w:t>
      </w:r>
      <w:r w:rsidR="001B0C22">
        <w:t>appointments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18</w:t>
      </w:r>
      <w:r w:rsidR="001B0C22">
        <w:rPr>
          <w:rFonts w:hint="eastAsia"/>
        </w:rPr>
        <w:t>查看我的医生接口（</w:t>
      </w:r>
      <w:r w:rsidR="001B0C22">
        <w:rPr>
          <w:rFonts w:hint="eastAsia"/>
        </w:rPr>
        <w:t>doctor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lastRenderedPageBreak/>
        <w:t>2.</w:t>
      </w:r>
      <w:r>
        <w:t>19</w:t>
      </w:r>
      <w:r w:rsidR="001B0C22">
        <w:t>查看消息中心列表接口（</w:t>
      </w:r>
      <w:r w:rsidR="001B0C22">
        <w:t>message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/ashx/MessageHandler.ashx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20</w:t>
      </w:r>
      <w:r w:rsidR="001B0C22">
        <w:t>查看消息详情接口（</w:t>
      </w:r>
      <w:r w:rsidR="001B0C22">
        <w:t>message</w:t>
      </w:r>
      <w:r w:rsidR="001B0C22">
        <w:t>）（</w:t>
      </w:r>
      <w:r w:rsidR="001B0C22">
        <w:rPr>
          <w:rFonts w:hint="eastAsia"/>
        </w:rPr>
        <w:t>待定）</w:t>
      </w:r>
    </w:p>
    <w:p w:rsidR="001B0C22" w:rsidRDefault="00BD6A54" w:rsidP="001B0C22">
      <w:pPr>
        <w:spacing w:line="360" w:lineRule="auto"/>
        <w:ind w:left="425"/>
        <w:rPr>
          <w:sz w:val="20"/>
          <w:szCs w:val="20"/>
        </w:rPr>
      </w:pPr>
      <w:hyperlink r:id="rId16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/clinicServer/ashx/MessageHandler.ashx</w:t>
        </w:r>
      </w:hyperlink>
    </w:p>
    <w:p w:rsidR="007E634B" w:rsidRDefault="007E634B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2.21</w:t>
      </w:r>
      <w:r>
        <w:rPr>
          <w:sz w:val="20"/>
          <w:szCs w:val="20"/>
        </w:rPr>
        <w:t>修改诊所信息接口</w:t>
      </w:r>
    </w:p>
    <w:p w:rsidR="007E634B" w:rsidRDefault="00BD6A54" w:rsidP="007E634B">
      <w:pPr>
        <w:spacing w:line="360" w:lineRule="auto"/>
        <w:ind w:left="425"/>
        <w:rPr>
          <w:sz w:val="20"/>
          <w:szCs w:val="20"/>
        </w:rPr>
      </w:pPr>
      <w:hyperlink r:id="rId17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/clinicServer/ashx/ClinicHandler.ashx</w:t>
        </w:r>
      </w:hyperlink>
    </w:p>
    <w:p w:rsidR="007E634B" w:rsidRPr="006122AF" w:rsidRDefault="007E634B" w:rsidP="001B0C22">
      <w:pPr>
        <w:spacing w:line="360" w:lineRule="auto"/>
        <w:ind w:left="425"/>
      </w:pP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1B0C22" w:rsidRPr="001807F9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B0C22" w:rsidRPr="00ED7162" w:rsidRDefault="00BD6A54" w:rsidP="008E5E98">
            <w:pPr>
              <w:spacing w:line="360" w:lineRule="auto"/>
              <w:rPr>
                <w:sz w:val="20"/>
                <w:szCs w:val="20"/>
              </w:rPr>
            </w:pPr>
            <w:hyperlink r:id="rId18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http://122.114.62.57/clinicServer/ashx/SysUserHandler.ashx</w:t>
              </w:r>
            </w:hyperlink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97F6F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630BF8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L</w:t>
                  </w:r>
                  <w:r w:rsidR="00797F6F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ogin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  <w:r w:rsidR="002B25B1">
                    <w:rPr>
                      <w:sz w:val="20"/>
                      <w:szCs w:val="20"/>
                    </w:rPr>
                    <w:t>dp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2B25B1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</w:t>
                  </w:r>
                  <w:r w:rsidR="001B0C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"username": "zdp",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"password":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"passSalt":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"email":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"qq":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"mobile": "18202775274",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</w:t>
                  </w:r>
                  <w:r w:rsidR="00A86AF9">
                    <w:rPr>
                      <w:sz w:val="20"/>
                      <w:szCs w:val="20"/>
                    </w:rPr>
                    <w:t>AccessToken</w:t>
                  </w:r>
                  <w:r w:rsidRPr="00BC7298">
                    <w:rPr>
                      <w:sz w:val="20"/>
                      <w:szCs w:val="20"/>
                    </w:rPr>
                    <w:t>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"DeviceToken":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"DeviceType":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"weixin": ""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1B0C22" w:rsidRPr="00ED7162" w:rsidRDefault="00A86AF9" w:rsidP="008E5E98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AccessToken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="001B0C22" w:rsidRPr="00ED7162">
              <w:rPr>
                <w:color w:val="FF0000"/>
                <w:sz w:val="20"/>
                <w:szCs w:val="20"/>
              </w:rPr>
              <w:t>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KeyId</w:t>
            </w:r>
            <w:r w:rsidRPr="00ED7162">
              <w:rPr>
                <w:rFonts w:hint="eastAsia"/>
                <w:sz w:val="20"/>
                <w:szCs w:val="20"/>
              </w:rPr>
              <w:t>：用户唯一</w:t>
            </w:r>
            <w:r>
              <w:rPr>
                <w:rFonts w:hint="eastAsia"/>
                <w:sz w:val="20"/>
                <w:szCs w:val="20"/>
              </w:rPr>
              <w:t>标识（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</w:t>
            </w:r>
            <w:r w:rsidRPr="00ED7162">
              <w:rPr>
                <w:sz w:val="20"/>
                <w:szCs w:val="20"/>
              </w:rPr>
              <w:t>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D7162">
              <w:rPr>
                <w:sz w:val="20"/>
                <w:szCs w:val="20"/>
              </w:rPr>
              <w:t>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weixin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微信</w:t>
            </w:r>
          </w:p>
        </w:tc>
      </w:tr>
    </w:tbl>
    <w:p w:rsidR="001B0C22" w:rsidRDefault="001B0C22" w:rsidP="001B0C22">
      <w:pPr>
        <w:spacing w:line="360" w:lineRule="auto"/>
        <w:ind w:leftChars="200" w:left="420" w:firstLine="42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 w:val="restart"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  <w:r w:rsidR="00BD4FEE">
              <w:rPr>
                <w:sz w:val="20"/>
                <w:szCs w:val="20"/>
              </w:rPr>
              <w:t>ByDate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8E5E98" w:rsidRDefault="002B25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8E5E98" w:rsidRDefault="00A86AF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C415B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C415BD" w:rsidRDefault="008E5E98" w:rsidP="00C415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8E5E98" w:rsidRDefault="008E5E98" w:rsidP="00BC72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</w:t>
            </w:r>
            <w:r w:rsidR="00BC7298">
              <w:rPr>
                <w:sz w:val="20"/>
                <w:szCs w:val="20"/>
              </w:rPr>
              <w:t>3</w:t>
            </w:r>
          </w:p>
        </w:tc>
        <w:tc>
          <w:tcPr>
            <w:tcW w:w="1448" w:type="pct"/>
          </w:tcPr>
          <w:p w:rsidR="008E5E98" w:rsidRDefault="008E5E98" w:rsidP="00C415B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451105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"seat_id":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43293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查看日程椅位信息列表接口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BD6A54" w:rsidP="008E5E98">
            <w:pPr>
              <w:spacing w:line="360" w:lineRule="auto"/>
              <w:rPr>
                <w:sz w:val="20"/>
                <w:szCs w:val="20"/>
              </w:rPr>
            </w:pPr>
            <w:hyperlink r:id="rId19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http://122.114.62.57/clinicServer/ashx/SeatHandler.ashx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返回日程的椅位表数据</w:t>
            </w:r>
          </w:p>
        </w:tc>
      </w:tr>
      <w:tr w:rsidR="002F3A1A" w:rsidRPr="00ED7162" w:rsidTr="002F3A1A">
        <w:trPr>
          <w:trHeight w:val="357"/>
        </w:trPr>
        <w:tc>
          <w:tcPr>
            <w:tcW w:w="658" w:type="pct"/>
            <w:vMerge w:val="restar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F3A1A">
              <w:rPr>
                <w:rFonts w:hint="eastAsia"/>
                <w:sz w:val="20"/>
                <w:szCs w:val="20"/>
              </w:rPr>
              <w:t>ction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椅位信息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3A1A"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C469B1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8E5E98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2F3A1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C070A" w:rsidRPr="0063563A" w:rsidRDefault="008C070A" w:rsidP="008C070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查看某个</w:t>
      </w:r>
      <w:r>
        <w:t>椅位的</w:t>
      </w:r>
      <w:r>
        <w:rPr>
          <w:rFonts w:hint="eastAsia"/>
        </w:rPr>
        <w:t>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8C070A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8C070A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8C070A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8C070A">
              <w:rPr>
                <w:sz w:val="20"/>
                <w:szCs w:val="20"/>
              </w:rPr>
              <w:t>/ashx/AppointmentsHandler.ashx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 w:val="restart"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ListBySeat</w:t>
            </w:r>
            <w:r w:rsidR="00D17E68">
              <w:rPr>
                <w:sz w:val="20"/>
                <w:szCs w:val="20"/>
              </w:rPr>
              <w:t>AndDate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获取某个椅位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2015-07-03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seatid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椅位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A86AF9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C070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451105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C070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63563A" w:rsidRDefault="0090771F" w:rsidP="009077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查看全部预约信息接口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按状态查看我的预约信息接口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按预约状态获取预约信息列表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进行中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已完成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90771F" w:rsidRDefault="0090771F" w:rsidP="0090771F"/>
    <w:p w:rsidR="001B0C22" w:rsidRPr="00CC5528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t>查看预约详情接口</w:t>
      </w:r>
      <w:r w:rsidR="006E5531">
        <w:rPr>
          <w:rFonts w:hint="eastAsia"/>
          <w:color w:val="FF0000"/>
        </w:rPr>
        <w:t>//</w:t>
      </w:r>
      <w:r w:rsidR="00620C48">
        <w:rPr>
          <w:rFonts w:hint="eastAsia"/>
          <w:color w:val="FF0000"/>
        </w:rPr>
        <w:t>无</w:t>
      </w:r>
      <w:r w:rsidR="006E5531">
        <w:rPr>
          <w:rFonts w:hint="eastAsia"/>
          <w:color w:val="FF0000"/>
        </w:rPr>
        <w:t>remark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 w:val="restart"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E86EAF" w:rsidRDefault="00E86EAF" w:rsidP="00C11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detail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E86EAF" w:rsidRDefault="00F410B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Pr="008C070A" w:rsidRDefault="00E86EAF" w:rsidP="002F3A1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E86EAF" w:rsidRDefault="00F410B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"KeyId": 42,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"appoint_id": "162_20150730163725",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"appoint_time": "2015-07-30 12:00:00",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"appoint_type":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"seat_name": "1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"duration": 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"seat_id": "1",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"remark": "xuyaopeihe",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"expert_result":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"expert_suggestion":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"status": 0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F3A1A" w:rsidRPr="0043293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D1A8D" w:rsidRPr="00CC5528" w:rsidRDefault="00FD1A8D" w:rsidP="00FD1A8D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lastRenderedPageBreak/>
        <w:t>查看预约</w:t>
      </w:r>
      <w:r>
        <w:rPr>
          <w:rFonts w:hint="eastAsia"/>
          <w:color w:val="FF0000"/>
        </w:rPr>
        <w:t>所有</w:t>
      </w:r>
      <w:r w:rsidRPr="00CC5528">
        <w:rPr>
          <w:rFonts w:hint="eastAsia"/>
          <w:color w:val="FF0000"/>
        </w:rPr>
        <w:t>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 w:val="restar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alldetail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Pr="008C070A" w:rsidRDefault="00FD1A8D" w:rsidP="009C232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D1A8D" w:rsidRPr="00ED7162" w:rsidTr="009C232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432938" w:rsidRDefault="009F6191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6191">
                    <w:rPr>
                      <w:rFonts w:hint="eastAsia"/>
                      <w:sz w:val="20"/>
                      <w:szCs w:val="20"/>
                    </w:rPr>
                    <w:t>{"Code":200,"Result":{"materials":[{"KeyId":63,"reserve_id":59,"mat_id":"2","mat_name":"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登腾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","plan_num":0,"actual_num":1,"price":1000.0,"plan_money":1000.0,"actual_money":1000.0,"is_reserved":1}],"assists":[{"KeyId":57,"reserve_id":59,"assist_id":"2","assist_name":"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杨玥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","plan_num":0,"actual_num":1,"price":260.0,"plan_money":0.0,"actual_money":260.0,"is_reserved":0}],"extras":[{"KeyId":31,"reserve_id":59,"mat_id":"4","mat_name":"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骨粉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","plan_num":0,"actual_num":0,"price":200.0,"plan_money":0.0,"actual_money":1000.0,"is_reserved":0}],"KeyId":59,"doctor_id":570,"doctor_name":"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尹三民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","clinic_id":1,"clinic_name":"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","seat_id":"1","seat_price":"1000.0000","seat_name":"1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","patient_id":"570_1439545440253","patient_name":"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钱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预约定方案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","reserve_time":"2015</w:t>
                  </w:r>
                  <w:r w:rsidRPr="009F6191">
                    <w:rPr>
                      <w:sz w:val="20"/>
                      <w:szCs w:val="20"/>
                    </w:rPr>
                    <w:t>-10-27 11:00:00","reserve_duration":1.0,"reserve_status":4,"creation_time":"2015-10-27 21:58:37","expert_result":0,"expert_suggestion":"","seat_money":50.0,"material_money":1000.0,"assist_money":260.0,"extra_money":1000.0,"total_money":2310.0,"actual_start_time":"2015-10-27 22:01:16","actual_end_time":"2015-10-27 22:04:31","used_time":3.0}}</w:t>
                  </w:r>
                </w:p>
              </w:tc>
            </w:tr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查看待办事项列表接口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获取待办事项</w:t>
                  </w:r>
                  <w:r>
                    <w:rPr>
                      <w:sz w:val="20"/>
                      <w:szCs w:val="20"/>
                    </w:rPr>
                    <w:t>列表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410BC8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F410B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s_</w:t>
                  </w:r>
                  <w:r>
                    <w:rPr>
                      <w:sz w:val="20"/>
                      <w:szCs w:val="20"/>
                    </w:rPr>
                    <w:t>sign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381D89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未签约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已签约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首都医院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4,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lastRenderedPageBreak/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武大口腔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显示详细签约信息接口</w:t>
      </w:r>
      <w:r w:rsidR="001F3D16">
        <w:rPr>
          <w:rFonts w:hint="eastAsia"/>
        </w:rPr>
        <w:t>//</w:t>
      </w:r>
      <w:r w:rsidR="00620C48">
        <w:rPr>
          <w:rFonts w:hint="eastAsia"/>
        </w:rPr>
        <w:t>无</w:t>
      </w:r>
      <w:r w:rsidR="001F3D16">
        <w:rPr>
          <w:rFonts w:hint="eastAsia"/>
        </w:rPr>
        <w:t>planting_quantity</w:t>
      </w:r>
      <w:r w:rsidR="007F6028">
        <w:rPr>
          <w:rFonts w:hint="eastAsia"/>
        </w:rPr>
        <w:t>，</w:t>
      </w:r>
      <w:r w:rsidR="007F6028" w:rsidRPr="007F6028">
        <w:t>main_project</w:t>
      </w:r>
      <w:r w:rsidR="00CC2E9B">
        <w:rPr>
          <w:rFonts w:hint="eastAsia"/>
        </w:rPr>
        <w:t>，</w:t>
      </w:r>
      <w:r w:rsidR="00CC2E9B" w:rsidRPr="00CC2E9B">
        <w:t>individual_resume</w:t>
      </w:r>
      <w:r w:rsidR="00C7059B">
        <w:rPr>
          <w:rFonts w:hint="eastAsia"/>
        </w:rPr>
        <w:t>，</w:t>
      </w:r>
      <w:r w:rsidR="00C7059B" w:rsidRPr="00C7059B">
        <w:t>protocol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E86EA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获取详细签约信息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A86AF9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7E7A56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E70E4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 w:rsidR="00274E3C">
                    <w:rPr>
                      <w:rFonts w:hint="eastAsia"/>
                      <w:sz w:val="20"/>
                      <w:szCs w:val="20"/>
                    </w:rPr>
                    <w:t>KeyI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"KeyId": 47,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"clinic_id":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lastRenderedPageBreak/>
                    <w:t xml:space="preserve">        "doctor_image": "http://122.114.62.57/his.crm/avatar/162.jpg",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"doctor_phone": null,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"doctor_birthday": "2011-01-01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"main_project":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"is_sign":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"protocol":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协议内容（测试）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"create_time": "0001-01-01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"process_time": "0001-01-01 00:00:00"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C85CB2" w:rsidP="001B0C22">
      <w:pPr>
        <w:pStyle w:val="2"/>
        <w:numPr>
          <w:ilvl w:val="1"/>
          <w:numId w:val="9"/>
        </w:numPr>
      </w:pPr>
      <w:r>
        <w:rPr>
          <w:rFonts w:hint="eastAsia"/>
        </w:rPr>
        <w:t>接受</w:t>
      </w:r>
      <w:r w:rsidR="001B0C22">
        <w:rPr>
          <w:rFonts w:hint="eastAsia"/>
        </w:rPr>
        <w:t>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/ashx/ClinicDoctorMapHandler.ashx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C85CB2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“接受”签约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接受签约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624416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7E7A56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，签约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签约成功！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70D84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0D84" w:rsidRDefault="00C70D84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Pr="00ED7162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</w:t>
                  </w:r>
                  <w:r>
                    <w:rPr>
                      <w:sz w:val="20"/>
                      <w:szCs w:val="20"/>
                    </w:rPr>
                    <w:t>de":202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已经签约，请勿重复操作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63563A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拒绝签约信息列表接口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5CB2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C85CB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C85CB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C85CB2">
              <w:rPr>
                <w:sz w:val="20"/>
                <w:szCs w:val="20"/>
              </w:rPr>
              <w:t>/ashx/ClinicDoctorMapHandler.ashx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“拒绝”签约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disagree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拒绝签约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D17E68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D502AE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Default="00C85CB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624416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查看医生</w:t>
      </w:r>
      <w:r w:rsidR="001B0C22">
        <w:rPr>
          <w:rFonts w:hint="eastAsia"/>
        </w:rPr>
        <w:t>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获取医生库信息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C70D8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"13099870765",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"9159",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"155028833",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]</w:t>
                  </w:r>
                </w:p>
                <w:p w:rsidR="001B0C22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3C0440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3C0440">
        <w:rPr>
          <w:rFonts w:hint="eastAsia"/>
          <w:color w:val="FF0000"/>
        </w:rPr>
        <w:t>查看医生详情接口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381D89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3049A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获取医生详情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0E4AE5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A86AF9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0A093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E4AE5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24416" w:rsidP="005A32E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 w:rsidR="006A79D9"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"anterior_teeth":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"posterior_teeth": 32,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"signle_teeth":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"whole_teeth": 9,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"transplant_operation": 13,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"failure_rate":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"KeyId": 50,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"creation_time": "2015-07-30 16:37:34",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    "main_project":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"doctor_birthday":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"star_level": 5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AD7CE9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t>查看</w:t>
      </w:r>
      <w:r w:rsidR="00381D89" w:rsidRPr="00AD7CE9">
        <w:rPr>
          <w:rFonts w:hint="eastAsia"/>
          <w:color w:val="FF0000"/>
        </w:rPr>
        <w:t>诊所</w:t>
      </w:r>
      <w:r w:rsidR="00C85CB2" w:rsidRPr="00AD7CE9">
        <w:rPr>
          <w:rFonts w:hint="eastAsia"/>
          <w:color w:val="FF0000"/>
        </w:rPr>
        <w:t>基本</w:t>
      </w:r>
      <w:r w:rsidRPr="00AD7CE9">
        <w:rPr>
          <w:rFonts w:hint="eastAsia"/>
          <w:color w:val="FF0000"/>
        </w:rPr>
        <w:t>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5B2DEF" w:rsidRDefault="00BD6A54" w:rsidP="008E5E98">
            <w:pPr>
              <w:spacing w:line="360" w:lineRule="auto"/>
              <w:rPr>
                <w:sz w:val="20"/>
                <w:szCs w:val="20"/>
              </w:rPr>
            </w:pPr>
            <w:hyperlink r:id="rId20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381D89" w:rsidP="005B2D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1B0C22">
              <w:rPr>
                <w:rFonts w:hint="eastAsia"/>
                <w:sz w:val="20"/>
                <w:szCs w:val="20"/>
              </w:rPr>
              <w:t>诊所表数据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0E4AE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1363" w:rsidRPr="00AD7CE9" w:rsidRDefault="008B1363" w:rsidP="008B1363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查看诊所</w:t>
      </w:r>
      <w:r>
        <w:rPr>
          <w:rFonts w:hint="eastAsia"/>
          <w:color w:val="FF0000"/>
        </w:rPr>
        <w:t>所有数据</w:t>
      </w:r>
      <w:r w:rsidRPr="00AD7CE9">
        <w:rPr>
          <w:rFonts w:hint="eastAsia"/>
          <w:color w:val="FF0000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B1363" w:rsidRPr="005B2DEF" w:rsidRDefault="00BD6A54" w:rsidP="00452146">
            <w:pPr>
              <w:spacing w:line="360" w:lineRule="auto"/>
              <w:rPr>
                <w:sz w:val="20"/>
                <w:szCs w:val="20"/>
              </w:rPr>
            </w:pPr>
            <w:hyperlink r:id="rId21" w:history="1">
              <w:r w:rsidR="008B1363">
                <w:rPr>
                  <w:rStyle w:val="a6"/>
                  <w:sz w:val="20"/>
                  <w:szCs w:val="20"/>
                </w:rPr>
                <w:t>http</w:t>
              </w:r>
              <w:r w:rsidR="008B1363" w:rsidRPr="00306A11">
                <w:rPr>
                  <w:rStyle w:val="a6"/>
                  <w:sz w:val="20"/>
                  <w:szCs w:val="20"/>
                </w:rPr>
                <w:t>://</w:t>
              </w:r>
              <w:r w:rsidR="008B1363">
                <w:rPr>
                  <w:rStyle w:val="a6"/>
                  <w:sz w:val="20"/>
                  <w:szCs w:val="20"/>
                </w:rPr>
                <w:t>122.114.62.57</w:t>
              </w:r>
              <w:r w:rsidR="008B1363" w:rsidRPr="00306A11">
                <w:rPr>
                  <w:rStyle w:val="a6"/>
                  <w:sz w:val="20"/>
                  <w:szCs w:val="20"/>
                </w:rPr>
                <w:t>/</w:t>
              </w:r>
              <w:r w:rsidR="008B1363">
                <w:rPr>
                  <w:rStyle w:val="a6"/>
                  <w:sz w:val="20"/>
                  <w:szCs w:val="20"/>
                </w:rPr>
                <w:t>clinicServer</w:t>
              </w:r>
              <w:r w:rsidR="008B1363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返回诊所表数据</w:t>
            </w: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3049A6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all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1363" w:rsidRPr="00ED7162" w:rsidTr="0045214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9C232D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C232D">
                    <w:rPr>
                      <w:rFonts w:hint="eastAsia"/>
                      <w:sz w:val="20"/>
                      <w:szCs w:val="20"/>
                    </w:rPr>
                    <w:t>{"Code":200,"Result":{"ClinicInfo":[{"KeyId":0,"clinic_id":1,"img_info":"http://122.114.62.57/clinicServer/clinic_info/1/1.jpg","remark":"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诊所照片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"},{"KeyId":0,"clinic_id":1,"img_info":"http://122.114.62.57/clinicServer/clinic_info/1/2.jpg","remark":""},{"KeyId":0,"clinic_id":1,"img_info":"http://122.114.62.57/clinicServer/clinic_info/1/4f79f0198b.jpg","remark":"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"},{"KeyId":0,"clinic_id":1,"img_info":"http://122.114.62.57/clinicServer/clinic_info/1/23.jpg","remark":"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"},{"KeyId":0,"clinic_id":1,"img_info":"http://122.114.62.57/clinicServer/clinic_info/1/42.jpg","remark":"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"},{"KeyId":0,"clinic_id":1,"img_info":"http://122.114.62.57/clinicServer/clinic_info/1/ad5b87e2-2cd8-43dd-8eff-9d7407c16cdf.jpg","remark":"IMG_20151017_161423.jpg"},{"KeyId":0,"clinic_id":1,"img_info":"http://122.114.62.57/clinic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lastRenderedPageBreak/>
                    <w:t>Server/clinic_info/1/06.jpg","remark":"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"}],"ClinicSummary":{"KeyId":0,"doctor_count":13,"appoint_count":34,"revenue":0.0,"clinic_id":0},"KeyId":1,"clinic_id":1,"clinic_name":"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","clinic_img":"http://122.114.62.57/clinicServer/img/1_","clinic_code":"","clinic_location":"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武汉理工大学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(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南湖校区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)","business_hours":"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全天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","clinic_phone":"6555888","longitude":0.00,"dimension":0.00,"pay_password":null,"clinic_summary":null,"clinic_area":null}}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Pr="00B87FA4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B87FA4">
        <w:rPr>
          <w:rFonts w:hint="eastAsia"/>
          <w:color w:val="FF0000"/>
        </w:rPr>
        <w:lastRenderedPageBreak/>
        <w:t>查看诊所数据汇总信息接口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5B2DEF" w:rsidRDefault="00BD6A54" w:rsidP="00D17E68">
            <w:pPr>
              <w:spacing w:line="360" w:lineRule="auto"/>
              <w:rPr>
                <w:sz w:val="20"/>
                <w:szCs w:val="20"/>
              </w:rPr>
            </w:pPr>
            <w:hyperlink r:id="rId22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9C78CD" w:rsidRPr="00E276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C78CD" w:rsidRPr="00E276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9C78CD" w:rsidRPr="00E27676">
                <w:rPr>
                  <w:rStyle w:val="a6"/>
                  <w:sz w:val="20"/>
                  <w:szCs w:val="20"/>
                </w:rPr>
                <w:t>/ashx/ClinicSummaryHandler.ashx</w:t>
              </w:r>
            </w:hyperlink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5B2DEF" w:rsidP="004270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返回诊所数据汇总信息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3049A6" w:rsidRDefault="005B2DE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获取数据汇总信息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0E4AE5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A86AF9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"doctor_count":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"appoint_count": 2,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"revenue": 2000,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"clinic_id": 1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5B2DEF" w:rsidRPr="00ED7162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B1A47" w:rsidRPr="00AE7D16" w:rsidRDefault="006B1A47" w:rsidP="006B1A47">
      <w:pPr>
        <w:pStyle w:val="2"/>
        <w:numPr>
          <w:ilvl w:val="1"/>
          <w:numId w:val="9"/>
        </w:numPr>
        <w:rPr>
          <w:color w:val="FF0000"/>
        </w:rPr>
      </w:pPr>
      <w:r w:rsidRPr="00AE7D16">
        <w:rPr>
          <w:rFonts w:hint="eastAsia"/>
          <w:color w:val="FF0000"/>
        </w:rPr>
        <w:lastRenderedPageBreak/>
        <w:t>查看诊所银行卡和账户信息接口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B1A47" w:rsidRPr="00CE4E92" w:rsidRDefault="006B1A4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 ClinicAccountHandler.ashx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返回诊所银行卡信息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3049A6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1A4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8F158D" w:rsidRPr="008F158D" w:rsidRDefault="00B24BF7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 </w:t>
                  </w:r>
                  <w:r w:rsidR="008F158D"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"account_balance": 33333,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"agency_fund": 20000,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"collection_fund": 30000,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"revenue": 50000,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1A47" w:rsidRPr="00ED7162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2DEF" w:rsidRDefault="005B2DEF" w:rsidP="005B2DEF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C85CB2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查看诊所银行卡信息接口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CE4E92" w:rsidRDefault="00A04564" w:rsidP="005B2DEF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B2DE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B2DE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B2DEF">
              <w:rPr>
                <w:sz w:val="20"/>
                <w:szCs w:val="20"/>
              </w:rPr>
              <w:t>/ashx/ClinicBankHandler.ashx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9C78CD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5B2DEF">
              <w:rPr>
                <w:rFonts w:hint="eastAsia"/>
                <w:sz w:val="20"/>
                <w:szCs w:val="20"/>
              </w:rPr>
              <w:t>诊所</w:t>
            </w:r>
            <w:r w:rsidR="00695E87">
              <w:rPr>
                <w:rFonts w:hint="eastAsia"/>
                <w:sz w:val="20"/>
                <w:szCs w:val="20"/>
              </w:rPr>
              <w:t>银行卡信息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B1A4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"6222023202025744234",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招商银行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0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5B2DEF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95E87" w:rsidRPr="00E31131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E31131">
        <w:rPr>
          <w:rFonts w:hint="eastAsia"/>
          <w:color w:val="FF0000"/>
        </w:rPr>
        <w:lastRenderedPageBreak/>
        <w:t>查看诊所账户信息接口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95E87" w:rsidRPr="00CE4E92" w:rsidRDefault="00A04564" w:rsidP="00695E87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695E87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695E87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695E87">
              <w:rPr>
                <w:sz w:val="20"/>
                <w:szCs w:val="20"/>
              </w:rPr>
              <w:t>/ashx/ClinicAccountHandler.ashx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95E87" w:rsidRPr="00ED7162" w:rsidRDefault="00695E87" w:rsidP="009C7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9C78CD">
              <w:rPr>
                <w:rFonts w:hint="eastAsia"/>
                <w:sz w:val="20"/>
                <w:szCs w:val="20"/>
              </w:rPr>
              <w:t>诊所账户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</w:t>
                  </w:r>
                  <w:r w:rsidR="00C85CB2">
                    <w:rPr>
                      <w:sz w:val="20"/>
                      <w:szCs w:val="20"/>
                    </w:rPr>
                    <w:t>账户</w:t>
                  </w:r>
                  <w:r>
                    <w:rPr>
                      <w:sz w:val="20"/>
                      <w:szCs w:val="20"/>
                    </w:rPr>
                    <w:t>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0E4AE5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95E87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lastRenderedPageBreak/>
                    <w:t xml:space="preserve">        "account_balance":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"unpaid":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"revenue": 0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695E87" w:rsidRPr="00ED7162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Pr="00C85CB2" w:rsidRDefault="00A15FF7" w:rsidP="00A15FF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查看未读消息条数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15FF7" w:rsidRPr="00CE4E92" w:rsidRDefault="00A15FF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</w:t>
            </w:r>
            <w:r w:rsidRPr="00A15FF7">
              <w:rPr>
                <w:sz w:val="20"/>
                <w:szCs w:val="20"/>
              </w:rPr>
              <w:t>MessageHandler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15FF7" w:rsidRPr="00ED7162" w:rsidRDefault="00A15FF7" w:rsidP="00A549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A54927">
              <w:rPr>
                <w:rFonts w:hint="eastAsia"/>
                <w:sz w:val="20"/>
                <w:szCs w:val="20"/>
              </w:rPr>
              <w:t>未读消息条数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3049A6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获取诊所账户信息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5FF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{</w:t>
                  </w:r>
                </w:p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15FF7" w:rsidRDefault="00A15FF7" w:rsidP="00A15FF7">
                  <w:pPr>
                    <w:spacing w:line="360" w:lineRule="auto"/>
                    <w:ind w:firstLine="405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A15FF7" w:rsidRPr="00ED7162" w:rsidRDefault="00A15FF7" w:rsidP="00A15F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Default="00A15FF7" w:rsidP="00A15FF7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5B2DEF" w:rsidRDefault="005B2DEF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账户余额提现接口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C85CB2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/ashx/ClinicBankHandler.ash</w:t>
            </w:r>
            <w:r w:rsidR="00C85CB2">
              <w:rPr>
                <w:sz w:val="20"/>
                <w:szCs w:val="20"/>
              </w:rPr>
              <w:t>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返回诊所的银行卡信息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getCash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0A6090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A86AF9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20F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20F2" w:rsidRDefault="00F020F2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paypassword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Pr="00507311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  <w:r>
                    <w:rPr>
                      <w:rFonts w:hint="eastAsia"/>
                      <w:sz w:val="20"/>
                      <w:szCs w:val="20"/>
                    </w:rPr>
                    <w:t>ee1w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支付密码</w:t>
                  </w:r>
                </w:p>
              </w:tc>
            </w:tr>
            <w:tr w:rsidR="00DD7B8C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money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取现金额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{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="00084E86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460E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460EEF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登录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A04564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/ashx/SysUserHandler.ashx</w:t>
            </w:r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修改登录密码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DD7B8C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45E9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5E92" w:rsidRDefault="00545E9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 w:rsidR="00952EE4">
        <w:t>step1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BD6A54" w:rsidP="00C85CB2">
            <w:pPr>
              <w:spacing w:line="360" w:lineRule="auto"/>
              <w:rPr>
                <w:sz w:val="20"/>
                <w:szCs w:val="20"/>
              </w:rPr>
            </w:pPr>
            <w:hyperlink r:id="rId23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  <w:r w:rsidR="00952EE4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Step1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A6090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E20FB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E20FB" w:rsidRDefault="003E20FB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52EE4" w:rsidRPr="0063563A" w:rsidRDefault="00952EE4" w:rsidP="00952EE4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>
        <w:t>step2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52EE4" w:rsidRPr="00ED7162" w:rsidRDefault="00BD6A54" w:rsidP="00347336">
            <w:pPr>
              <w:spacing w:line="360" w:lineRule="auto"/>
              <w:rPr>
                <w:sz w:val="20"/>
                <w:szCs w:val="20"/>
              </w:rPr>
            </w:pPr>
            <w:hyperlink r:id="rId24" w:history="1">
              <w:r w:rsidR="00952EE4">
                <w:rPr>
                  <w:rStyle w:val="a6"/>
                  <w:sz w:val="20"/>
                  <w:szCs w:val="20"/>
                </w:rPr>
                <w:t>http</w:t>
              </w:r>
              <w:r w:rsidR="00952EE4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52EE4" w:rsidRPr="00E03D76">
                <w:rPr>
                  <w:rStyle w:val="a6"/>
                  <w:sz w:val="20"/>
                  <w:szCs w:val="20"/>
                </w:rPr>
                <w:t>/</w:t>
              </w:r>
              <w:r w:rsidR="00952EE4">
                <w:rPr>
                  <w:rStyle w:val="a6"/>
                  <w:sz w:val="20"/>
                  <w:szCs w:val="20"/>
                </w:rPr>
                <w:t>clinicServer</w:t>
              </w:r>
              <w:r w:rsidR="00952EE4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2A10C0" w:rsidRDefault="00952EE4" w:rsidP="0034733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editPasswordStep2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52EE4" w:rsidRPr="00ED7162" w:rsidTr="00347336">
        <w:trPr>
          <w:trHeight w:val="691"/>
        </w:trPr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952EE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645EE" w:rsidRPr="0063563A" w:rsidRDefault="003645EE" w:rsidP="003645EE">
      <w:pPr>
        <w:pStyle w:val="2"/>
        <w:numPr>
          <w:ilvl w:val="1"/>
          <w:numId w:val="9"/>
        </w:numPr>
      </w:pPr>
      <w:r>
        <w:rPr>
          <w:rFonts w:hint="eastAsia"/>
        </w:rPr>
        <w:t>获取验证码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3645EE" w:rsidRPr="00172CB1" w:rsidRDefault="00BD6A54" w:rsidP="00FA18F0">
            <w:pPr>
              <w:spacing w:line="360" w:lineRule="auto"/>
              <w:rPr>
                <w:sz w:val="20"/>
                <w:szCs w:val="20"/>
              </w:rPr>
            </w:pPr>
            <w:hyperlink r:id="rId25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3645EE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3645EE" w:rsidRPr="00E03D76">
                <w:rPr>
                  <w:rStyle w:val="a6"/>
                  <w:sz w:val="20"/>
                  <w:szCs w:val="20"/>
                </w:rPr>
                <w:t>/</w:t>
              </w:r>
              <w:r w:rsidR="003645EE">
                <w:rPr>
                  <w:rStyle w:val="a6"/>
                  <w:sz w:val="20"/>
                  <w:szCs w:val="20"/>
                </w:rPr>
                <w:t>clinicServer</w:t>
              </w:r>
              <w:r w:rsidR="003645EE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3645EE" w:rsidRPr="00ED7162" w:rsidTr="00FA18F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3645EE" w:rsidRPr="00ED7162" w:rsidTr="00FA18F0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45EE" w:rsidRPr="00ED7162" w:rsidTr="00FA18F0">
        <w:trPr>
          <w:trHeight w:val="691"/>
        </w:trPr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3E68" w:rsidRPr="00DD7B8C" w:rsidRDefault="003645EE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0E3E68" w:rsidRPr="00DD7B8C">
                    <w:rPr>
                      <w:sz w:val="20"/>
                      <w:szCs w:val="20"/>
                    </w:rPr>
                    <w:t>{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</w:t>
                  </w:r>
                  <w:r>
                    <w:rPr>
                      <w:sz w:val="20"/>
                      <w:szCs w:val="20"/>
                    </w:rPr>
                    <w:t>phone_num</w:t>
                  </w:r>
                  <w:r w:rsidRPr="00DD7B8C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"18202775274"</w:t>
                  </w:r>
                  <w:r w:rsidRPr="00DD7B8C">
                    <w:rPr>
                      <w:sz w:val="20"/>
                      <w:szCs w:val="20"/>
                    </w:rPr>
                    <w:t>,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validate_code</w:t>
                  </w:r>
                  <w:r w:rsidRPr="008B0249">
                    <w:rPr>
                      <w:sz w:val="20"/>
                      <w:szCs w:val="20"/>
                    </w:rPr>
                    <w:t>":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235436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获取验证码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172CB1" w:rsidRDefault="00BD6A54" w:rsidP="00C85CB2">
            <w:pPr>
              <w:spacing w:line="360" w:lineRule="auto"/>
              <w:rPr>
                <w:sz w:val="20"/>
                <w:szCs w:val="20"/>
              </w:rPr>
            </w:pPr>
            <w:hyperlink r:id="rId26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v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</w:t>
                  </w:r>
                  <w:r w:rsidR="00E279BF">
                    <w:rPr>
                      <w:b/>
                      <w:bCs/>
                      <w:color w:val="FFFFFF"/>
                      <w:sz w:val="20"/>
                      <w:szCs w:val="20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密码修改失败！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</w:t>
                  </w:r>
                  <w:r w:rsidR="008B0249">
                    <w:rPr>
                      <w:sz w:val="20"/>
                      <w:szCs w:val="20"/>
                    </w:rPr>
                    <w:t>,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>没有此用户！</w:t>
                  </w:r>
                  <w:r w:rsid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="008B0249"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6E3A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6E3A" w:rsidRDefault="000D6E3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203,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203,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查看我的收入信息接口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8B0249" w:rsidRDefault="00BD6A54" w:rsidP="008E5E98">
            <w:pPr>
              <w:spacing w:line="360" w:lineRule="auto"/>
              <w:rPr>
                <w:sz w:val="20"/>
                <w:szCs w:val="20"/>
              </w:rPr>
            </w:pPr>
            <w:hyperlink r:id="rId27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/ashx/IncomeHandler.ashx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8B024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获取收入信息列表</w:t>
                  </w:r>
                </w:p>
              </w:tc>
            </w:tr>
            <w:tr w:rsidR="008B0249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0643F5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A86AF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未收金额，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已收金额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"2014-07-19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"appoint_id":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"2015-07-03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 xml:space="preserve">    "Code": 201,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0249" w:rsidRDefault="004270B5" w:rsidP="0090771F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4144DD" w:rsidRPr="004144DD" w:rsidRDefault="004144DD" w:rsidP="004144DD"/>
    <w:p w:rsidR="001B0C22" w:rsidRDefault="00FA18F0" w:rsidP="00FA18F0">
      <w:pPr>
        <w:pStyle w:val="a4"/>
        <w:spacing w:line="360" w:lineRule="auto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注：</w:t>
      </w:r>
      <w:r>
        <w:rPr>
          <w:sz w:val="20"/>
          <w:szCs w:val="20"/>
        </w:rPr>
        <w:t>message_type=</w:t>
      </w:r>
      <w:r w:rsidR="00C5501F">
        <w:rPr>
          <w:sz w:val="20"/>
          <w:szCs w:val="20"/>
        </w:rPr>
        <w:t>sign</w:t>
      </w:r>
      <w:r>
        <w:rPr>
          <w:sz w:val="20"/>
          <w:szCs w:val="20"/>
        </w:rPr>
        <w:t>，</w:t>
      </w:r>
      <w:r w:rsidR="00C5501F">
        <w:rPr>
          <w:rFonts w:hint="eastAsia"/>
          <w:sz w:val="20"/>
          <w:szCs w:val="20"/>
        </w:rPr>
        <w:t>表示</w:t>
      </w:r>
      <w:r w:rsidR="00C5501F">
        <w:rPr>
          <w:sz w:val="20"/>
          <w:szCs w:val="20"/>
        </w:rPr>
        <w:t>签约类消息；</w:t>
      </w:r>
      <w:r w:rsidR="00C5501F">
        <w:rPr>
          <w:rFonts w:hint="eastAsia"/>
          <w:sz w:val="20"/>
          <w:szCs w:val="20"/>
        </w:rPr>
        <w:t>message_type=</w:t>
      </w:r>
      <w:r w:rsidR="00C5501F">
        <w:rPr>
          <w:sz w:val="20"/>
          <w:szCs w:val="20"/>
        </w:rPr>
        <w:t>reserve</w:t>
      </w:r>
      <w:r w:rsidR="00C5501F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表示预约类消息；</w:t>
      </w:r>
      <w:r w:rsidR="00C5501F">
        <w:rPr>
          <w:sz w:val="20"/>
          <w:szCs w:val="20"/>
        </w:rPr>
        <w:t>message_type=pay</w:t>
      </w:r>
      <w:r>
        <w:rPr>
          <w:sz w:val="20"/>
          <w:szCs w:val="20"/>
        </w:rPr>
        <w:t>，表示收入类消息</w:t>
      </w:r>
      <w:r>
        <w:rPr>
          <w:rFonts w:hint="eastAsia"/>
          <w:sz w:val="20"/>
          <w:szCs w:val="20"/>
        </w:rPr>
        <w:t>。</w:t>
      </w:r>
    </w:p>
    <w:p w:rsidR="00564959" w:rsidRPr="0063563A" w:rsidRDefault="00564959" w:rsidP="0056495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按状态查看消息中心列表接口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64959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64959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64959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64959">
              <w:rPr>
                <w:sz w:val="20"/>
                <w:szCs w:val="20"/>
              </w:rPr>
              <w:t>/ashx/MessageHandler.ashx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3049A6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  <w:r w:rsidR="00797F6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获取消息列表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E651F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64959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0771F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未读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已读</w:t>
                  </w:r>
                  <w:r w:rsidR="00F2512B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2512B">
                    <w:rPr>
                      <w:sz w:val="20"/>
                      <w:szCs w:val="20"/>
                    </w:rPr>
                    <w:t>不传的话则显示全部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7D4611" w:rsidP="0001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D4611">
                    <w:rPr>
                      <w:rFonts w:hint="eastAsia"/>
                      <w:sz w:val="20"/>
                      <w:szCs w:val="20"/>
                    </w:rPr>
                    <w:t>{"Code":200,"Result":[{"KeyId":93,"message_id":149,"message_type":"pay","clinic_id":1,"message_status":0,"message_content":"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医生已付款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","create_time":"2015-11-12 18:57:43"},{"KeyId":92,"message_id":149,"message_type":"reserve","clinic_id":1,"message_status":0,"message_content":"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尹建民医生申请新的预约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","create_time":"2011-01-01 00:00:00"}]}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13830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830" w:rsidRDefault="00013830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  <w:tc>
                <w:tcPr>
                  <w:tcW w:w="215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13830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message_type=sign</w:t>
                  </w:r>
                  <w:r>
                    <w:rPr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签约类消息；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message_type=</w:t>
                  </w: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表示预约类消息；</w:t>
                  </w:r>
                  <w:r>
                    <w:rPr>
                      <w:sz w:val="20"/>
                      <w:szCs w:val="20"/>
                    </w:rPr>
                    <w:t>message_type=pay</w:t>
                  </w:r>
                  <w:r>
                    <w:rPr>
                      <w:sz w:val="20"/>
                      <w:szCs w:val="20"/>
                    </w:rPr>
                    <w:t>，表示收入类消息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根据</w:t>
                  </w:r>
                  <w:r>
                    <w:rPr>
                      <w:sz w:val="20"/>
                      <w:szCs w:val="20"/>
                    </w:rPr>
                    <w:t>不同的</w:t>
                  </w:r>
                  <w:r>
                    <w:rPr>
                      <w:sz w:val="20"/>
                      <w:szCs w:val="20"/>
                    </w:rPr>
                    <w:t>message_type</w:t>
                  </w:r>
                  <w:r>
                    <w:rPr>
                      <w:sz w:val="20"/>
                      <w:szCs w:val="20"/>
                    </w:rPr>
                    <w:t>点击后，进入不同的显示界面，（根据</w:t>
                  </w:r>
                  <w:r>
                    <w:rPr>
                      <w:sz w:val="20"/>
                      <w:szCs w:val="20"/>
                    </w:rPr>
                    <w:t>message_id</w:t>
                  </w:r>
                  <w:r>
                    <w:rPr>
                      <w:rFonts w:hint="eastAsia"/>
                      <w:sz w:val="20"/>
                      <w:szCs w:val="20"/>
                    </w:rPr>
                    <w:t>的</w:t>
                  </w:r>
                  <w:r>
                    <w:rPr>
                      <w:sz w:val="20"/>
                      <w:szCs w:val="20"/>
                    </w:rPr>
                    <w:t>值调用各自明细的接口）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Sign:</w:t>
                  </w:r>
                  <w:r>
                    <w:rPr>
                      <w:rFonts w:hint="eastAsia"/>
                      <w:sz w:val="20"/>
                      <w:szCs w:val="20"/>
                    </w:rPr>
                    <w:t>进入</w:t>
                  </w:r>
                  <w:r>
                    <w:rPr>
                      <w:sz w:val="20"/>
                      <w:szCs w:val="20"/>
                    </w:rPr>
                    <w:t>签约详情，调用签约详情接口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sz w:val="20"/>
                      <w:szCs w:val="20"/>
                    </w:rPr>
                    <w:t>：进入预约详情，调用预约详情接口</w:t>
                  </w:r>
                </w:p>
                <w:p w:rsidR="00C96CF2" w:rsidRP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Pay</w:t>
                  </w:r>
                  <w:r>
                    <w:rPr>
                      <w:sz w:val="20"/>
                      <w:szCs w:val="20"/>
                    </w:rPr>
                    <w:t>：进入账单详情，调用账单详情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A63E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374EE3" w:rsidRPr="0063563A" w:rsidRDefault="00374EE3" w:rsidP="00374EE3">
      <w:pPr>
        <w:pStyle w:val="2"/>
        <w:numPr>
          <w:ilvl w:val="1"/>
          <w:numId w:val="9"/>
        </w:numPr>
      </w:pPr>
      <w:r>
        <w:rPr>
          <w:rFonts w:hint="eastAsia"/>
        </w:rPr>
        <w:t>点击未读消息处理接口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74EE3" w:rsidRPr="00CF69A4" w:rsidRDefault="00374EE3" w:rsidP="00347336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/clinicServer/ashx/MessageHandler.ashx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3049A6" w:rsidRDefault="00374EE3" w:rsidP="00AA4D1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A4D1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dealmessage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ED7162" w:rsidRDefault="00B37636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处理未读消息</w:t>
                  </w:r>
                </w:p>
              </w:tc>
            </w:tr>
            <w:tr w:rsidR="00374EE3" w:rsidRPr="00ED7162" w:rsidTr="0034733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keyed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F9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F9462D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,"Result":""}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AA4D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4D1F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A63E22" w:rsidRDefault="00374EE3" w:rsidP="00374EE3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7E634B" w:rsidRPr="0063563A" w:rsidRDefault="007E634B" w:rsidP="007E634B">
      <w:pPr>
        <w:pStyle w:val="2"/>
        <w:numPr>
          <w:ilvl w:val="1"/>
          <w:numId w:val="9"/>
        </w:numPr>
      </w:pPr>
      <w:r>
        <w:rPr>
          <w:rFonts w:hint="eastAsia"/>
        </w:rPr>
        <w:t>修改诊所信息接口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7E634B" w:rsidRPr="00CF69A4" w:rsidRDefault="007E634B" w:rsidP="007E634B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/clinicServer/ashx/ClinicHandler.ashx</w:t>
            </w: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342" w:type="pct"/>
          </w:tcPr>
          <w:tbl>
            <w:tblPr>
              <w:tblW w:w="11562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49"/>
              <w:gridCol w:w="8317"/>
              <w:gridCol w:w="1596"/>
            </w:tblGrid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3049A6" w:rsidRDefault="007E634B" w:rsidP="007E634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修改诊所信息</w:t>
                  </w:r>
                </w:p>
              </w:tc>
            </w:tr>
            <w:tr w:rsidR="0024239E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4239E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F7266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F7266" w:rsidRPr="004C5323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Pr="00507311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诊所编号</w:t>
                  </w:r>
                </w:p>
              </w:tc>
            </w:tr>
            <w:tr w:rsidR="007E38F7" w:rsidRPr="00ED7162" w:rsidTr="00A03BCF">
              <w:trPr>
                <w:trHeight w:val="117"/>
              </w:trPr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38F7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Default="007E38F7" w:rsidP="00C47F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A129BB">
                    <w:rPr>
                      <w:sz w:val="20"/>
                      <w:szCs w:val="20"/>
                    </w:rPr>
                    <w:t>“</w:t>
                  </w:r>
                  <w:r w:rsidRPr="00706E95">
                    <w:rPr>
                      <w:sz w:val="20"/>
                      <w:szCs w:val="20"/>
                    </w:rPr>
                    <w:t>clinic_name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E85CB9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北京艾尔口腔医院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 w:rsidRPr="00424409">
                    <w:rPr>
                      <w:sz w:val="20"/>
                      <w:szCs w:val="20"/>
                    </w:rPr>
                    <w:t>clinic_location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C94DED">
                    <w:rPr>
                      <w:rFonts w:hint="eastAsia"/>
                      <w:sz w:val="20"/>
                      <w:szCs w:val="20"/>
                    </w:rPr>
                    <w:t>北京市朝阳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区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0C7191">
                    <w:rPr>
                      <w:sz w:val="20"/>
                      <w:szCs w:val="20"/>
                    </w:rPr>
                    <w:t>business_hours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9:00-17:00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A42F12">
                    <w:rPr>
                      <w:sz w:val="20"/>
                      <w:szCs w:val="20"/>
                    </w:rPr>
                    <w:t>clinic_phone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010-5219876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longitude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110</w:t>
                  </w:r>
                  <w:r w:rsidR="00C46A54">
                    <w:rPr>
                      <w:rFonts w:hint="eastAsia"/>
                      <w:sz w:val="20"/>
                      <w:szCs w:val="20"/>
                    </w:rPr>
                    <w:t>度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dimension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:1000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Pr="00A03BCF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615938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E634B" w:rsidRPr="00ED7162">
                    <w:rPr>
                      <w:sz w:val="20"/>
                      <w:szCs w:val="20"/>
                    </w:rPr>
                    <w:t>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7E634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1B0C22" w:rsidRDefault="00864FAB" w:rsidP="00864FAB">
      <w:pPr>
        <w:pStyle w:val="2"/>
        <w:numPr>
          <w:ilvl w:val="1"/>
          <w:numId w:val="9"/>
        </w:numPr>
      </w:pPr>
      <w:r>
        <w:rPr>
          <w:rFonts w:hint="eastAsia"/>
        </w:rPr>
        <w:t>查看提现记录接口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64FAB" w:rsidRPr="00CF69A4" w:rsidRDefault="00864FAB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864FAB">
              <w:rPr>
                <w:sz w:val="20"/>
                <w:szCs w:val="20"/>
              </w:rPr>
              <w:t>WithdrawLogHandler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3049A6" w:rsidRDefault="006D1F2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6D1F2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getDrawLog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ED7162" w:rsidRDefault="006D1F2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获取转账记录</w:t>
                  </w:r>
                </w:p>
              </w:tc>
            </w:tr>
            <w:tr w:rsidR="002C3BD0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C3BD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64FAB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3A78A1" w:rsidRPr="00EB0DCE">
                    <w:rPr>
                      <w:sz w:val="20"/>
                      <w:szCs w:val="20"/>
                    </w:rPr>
                    <w:t>1200</w:t>
                  </w:r>
                  <w:r w:rsidRPr="00EB0DCE">
                    <w:rPr>
                      <w:sz w:val="20"/>
                      <w:szCs w:val="20"/>
                    </w:rPr>
                    <w:t>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="003A78A1" w:rsidRPr="00EB0DCE">
                    <w:rPr>
                      <w:sz w:val="20"/>
                      <w:szCs w:val="20"/>
                    </w:rPr>
                    <w:t>2014-07-19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"status": 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64FAB" w:rsidRPr="00ED7162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1C463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1C463C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16288" w:rsidRDefault="00BF39CA" w:rsidP="00BF39C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添加银行卡</w:t>
      </w:r>
      <w:r w:rsidR="00B64975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0055" w:rsidRPr="00CF69A4" w:rsidRDefault="00C80055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6443AA"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3049A6" w:rsidRDefault="001B72CC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ED7162" w:rsidRDefault="001B72C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383020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302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359A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359A" w:rsidRPr="00383020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Pr="00507311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43FD4" w:rsidRPr="00ED7162" w:rsidTr="00CB51D5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3FD4" w:rsidRDefault="00B43FD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Default="00D569F5" w:rsidP="002425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569F5">
                    <w:rPr>
                      <w:rFonts w:hint="eastAsia"/>
                      <w:sz w:val="20"/>
                      <w:szCs w:val="20"/>
                    </w:rPr>
                    <w:t>{"bank_card":"6222023202025890899","cardholder":"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","bank_name":"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","subbranch_name":"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 is_main":</w:t>
                  </w:r>
                  <w:r w:rsidR="0024253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Pr="00606E85" w:rsidRDefault="00606E8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8856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F17E50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F39CA" w:rsidRDefault="00BD5871" w:rsidP="00F01AED">
      <w:pPr>
        <w:pStyle w:val="2"/>
        <w:numPr>
          <w:ilvl w:val="1"/>
          <w:numId w:val="9"/>
        </w:numPr>
      </w:pPr>
      <w:r>
        <w:rPr>
          <w:rFonts w:hint="eastAsia"/>
        </w:rPr>
        <w:t>按照</w:t>
      </w:r>
      <w:r w:rsidR="00F01AED">
        <w:rPr>
          <w:rFonts w:hint="eastAsia"/>
        </w:rPr>
        <w:t>时间段查看预约信息接口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01AED" w:rsidRPr="00CF69A4" w:rsidRDefault="00F01AED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CD2C57" w:rsidRPr="00CD2C57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3049A6" w:rsidRDefault="00CD2C57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D2C5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getListByPeriod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0539A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0539A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C231D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 w:rsidR="00F01AED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82503">
                    <w:rPr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表示按天，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表示按周，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表示按月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9659AB"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A77DAA"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 w:rsidR="000505D8"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95EC8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BE4238"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 w:rsidR="00BE4238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 w:rsidRPr="00EB0DCE">
                    <w:rPr>
                      <w:sz w:val="20"/>
                      <w:szCs w:val="20"/>
                    </w:rPr>
                    <w:t>2014-07-19 00:00:00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 w:rsidR="0061273F">
                    <w:rPr>
                      <w:sz w:val="20"/>
                      <w:szCs w:val="20"/>
                    </w:rPr>
                    <w:t>": “</w:t>
                  </w:r>
                  <w:r w:rsidR="0061273F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="0061273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C256D9"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37055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261A98" w:rsidRPr="00EB0DCE" w:rsidRDefault="00261A9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Pr="00EB0DCE">
                    <w:rPr>
                      <w:sz w:val="20"/>
                      <w:szCs w:val="20"/>
                    </w:rPr>
                    <w:t>": 1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>
                    <w:rPr>
                      <w:sz w:val="20"/>
                      <w:szCs w:val="20"/>
                    </w:rPr>
                    <w:t>": “</w:t>
                  </w:r>
                  <w:r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="00F97F98">
                    <w:rPr>
                      <w:sz w:val="20"/>
                      <w:szCs w:val="20"/>
                    </w:rPr>
                    <w:t xml:space="preserve">": 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95EC8" w:rsidRPr="00EB0DCE" w:rsidRDefault="00D95EC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01AED" w:rsidRPr="00ED7162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6B6C5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B6C5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01AED" w:rsidRDefault="008D71FA" w:rsidP="008D71F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A75BE" w:rsidRPr="00CF69A4" w:rsidRDefault="001A75BE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484F43"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4256F" w:rsidRPr="00ED7162" w:rsidTr="003C5FA1">
        <w:tc>
          <w:tcPr>
            <w:tcW w:w="658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1A75BE" w:rsidRPr="00ED7162" w:rsidRDefault="00CA7393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3049A6" w:rsidRDefault="0019766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ED7162" w:rsidRDefault="0019766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244EF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244E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1AAC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Pr="00507311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B51D5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1D5" w:rsidRDefault="00CB51D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CA6562" w:rsidP="00A11AA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DA6222"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EB6E1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76AB8" w:rsidRDefault="006247D5" w:rsidP="006247D5">
      <w:pPr>
        <w:pStyle w:val="2"/>
        <w:numPr>
          <w:ilvl w:val="1"/>
          <w:numId w:val="9"/>
        </w:numPr>
      </w:pPr>
      <w:r>
        <w:rPr>
          <w:rFonts w:hint="eastAsia"/>
        </w:rPr>
        <w:t>结束</w:t>
      </w:r>
      <w:r w:rsidR="002C1C5F">
        <w:rPr>
          <w:rFonts w:hint="eastAsia"/>
        </w:rPr>
        <w:t>预约</w:t>
      </w:r>
      <w:r>
        <w:rPr>
          <w:rFonts w:hint="eastAsia"/>
        </w:rPr>
        <w:t>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110C" w:rsidRPr="00CF69A4" w:rsidRDefault="0039110C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A13456"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3049A6" w:rsidRDefault="008953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endTiming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ED7162" w:rsidRDefault="008953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</w:t>
                  </w:r>
                  <w:r w:rsidR="00A13456">
                    <w:rPr>
                      <w:rFonts w:hint="eastAsia"/>
                      <w:sz w:val="20"/>
                      <w:szCs w:val="20"/>
                    </w:rPr>
                    <w:t>计时</w:t>
                  </w:r>
                </w:p>
              </w:tc>
            </w:tr>
            <w:tr w:rsidR="005A23CF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A23C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BA7A04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A7A04" w:rsidRPr="005A23CF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Pr="00507311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83109" w:rsidRPr="00ED7162" w:rsidTr="005A23CF">
              <w:trPr>
                <w:ins w:id="1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83109" w:rsidRDefault="00483109" w:rsidP="003C5FA1">
                  <w:pPr>
                    <w:spacing w:line="360" w:lineRule="auto"/>
                    <w:rPr>
                      <w:ins w:id="2" w:author="wangyan" w:date="2015-10-19T14:24:00Z"/>
                      <w:sz w:val="20"/>
                      <w:szCs w:val="20"/>
                    </w:rPr>
                  </w:pPr>
                  <w:ins w:id="3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endtime</w:t>
                    </w:r>
                  </w:ins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4" w:author="wangyan" w:date="2015-10-19T14:24:00Z"/>
                      <w:sz w:val="20"/>
                      <w:szCs w:val="20"/>
                    </w:rPr>
                  </w:pPr>
                  <w:ins w:id="5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2015-10-19 14:24:36</w:t>
                    </w:r>
                  </w:ins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6" w:author="wangyan" w:date="2015-10-19T14:24:00Z"/>
                      <w:sz w:val="20"/>
                      <w:szCs w:val="20"/>
                    </w:rPr>
                  </w:pPr>
                  <w:ins w:id="7" w:author="wangyan" w:date="2015-10-19T14:25:00Z">
                    <w:r>
                      <w:rPr>
                        <w:rFonts w:hint="eastAsia"/>
                        <w:sz w:val="20"/>
                        <w:szCs w:val="20"/>
                      </w:rPr>
                      <w:t>结束时间</w:t>
                    </w:r>
                  </w:ins>
                </w:p>
              </w:tc>
            </w:tr>
            <w:tr w:rsidR="00AD143C" w:rsidRPr="00ED7162" w:rsidDel="00483109" w:rsidTr="000F17E1">
              <w:trPr>
                <w:trHeight w:val="117"/>
                <w:del w:id="8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D143C" w:rsidDel="00483109" w:rsidRDefault="00AD143C" w:rsidP="003C5FA1">
                  <w:pPr>
                    <w:spacing w:line="360" w:lineRule="auto"/>
                    <w:rPr>
                      <w:del w:id="9" w:author="wangyan" w:date="2015-10-19T14:24:00Z"/>
                      <w:sz w:val="20"/>
                      <w:szCs w:val="20"/>
                    </w:rPr>
                  </w:pPr>
                  <w:del w:id="10" w:author="wangyan" w:date="2015-10-19T14:24:00Z">
                    <w:r w:rsidRPr="00B43FD4" w:rsidDel="00483109">
                      <w:rPr>
                        <w:sz w:val="20"/>
                        <w:szCs w:val="20"/>
                      </w:rPr>
                      <w:delText>DataEntity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Del="00483109" w:rsidRDefault="00AD143C" w:rsidP="00603E4E">
                  <w:pPr>
                    <w:spacing w:line="360" w:lineRule="auto"/>
                    <w:rPr>
                      <w:del w:id="11" w:author="wangyan" w:date="2015-10-19T14:24:00Z"/>
                      <w:sz w:val="20"/>
                      <w:szCs w:val="20"/>
                    </w:rPr>
                  </w:pPr>
                  <w:del w:id="12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{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“doctor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_i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d”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”appoin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t_</w:delText>
                    </w:r>
                    <w:r w:rsidR="000D0F4F" w:rsidRPr="000D0F4F" w:rsidDel="00483109">
                      <w:rPr>
                        <w:sz w:val="20"/>
                        <w:szCs w:val="20"/>
                      </w:rPr>
                      <w:delText>id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162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“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assistant_number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RPr="003059CF" w:rsidDel="00483109">
                      <w:rPr>
                        <w:sz w:val="20"/>
                        <w:szCs w:val="20"/>
                      </w:rPr>
                      <w:delText>assistant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seat_price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material_money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extra_money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appoint_money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:2200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RPr="00BB6F0D" w:rsidDel="00483109">
                      <w:rPr>
                        <w:sz w:val="20"/>
                        <w:szCs w:val="20"/>
                      </w:rPr>
                      <w:delText>used_time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:2.1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}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RPr="00BB6F0D" w:rsidDel="00483109" w:rsidRDefault="00BB6F0D" w:rsidP="003C5FA1">
                  <w:pPr>
                    <w:spacing w:line="360" w:lineRule="auto"/>
                    <w:rPr>
                      <w:del w:id="13" w:author="wangyan" w:date="2015-10-19T14:24:00Z"/>
                      <w:sz w:val="20"/>
                      <w:szCs w:val="20"/>
                    </w:rPr>
                  </w:pPr>
                  <w:del w:id="14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使用时长为浮点数，整数部分为小时，小数部分表示分钟，例如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2.10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表示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小时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分钟。</w:delText>
                    </w:r>
                  </w:del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 w:rsidR="009C67EB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90D04" w:rsidRDefault="006D5E28" w:rsidP="00790D04">
      <w:pPr>
        <w:pStyle w:val="2"/>
        <w:numPr>
          <w:ilvl w:val="1"/>
          <w:numId w:val="9"/>
        </w:numPr>
      </w:pPr>
      <w:r>
        <w:rPr>
          <w:rFonts w:hint="eastAsia"/>
        </w:rPr>
        <w:t>修改诊所地址</w:t>
      </w:r>
      <w:r w:rsidR="00790D04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C5FA1" w:rsidRPr="00CF69A4" w:rsidRDefault="003C5FA1" w:rsidP="00806FE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806FE7">
              <w:rPr>
                <w:rFonts w:hint="eastAsia"/>
                <w:sz w:val="20"/>
                <w:szCs w:val="20"/>
              </w:rPr>
              <w:t>Clinic</w:t>
            </w:r>
            <w:r w:rsidRPr="00A13456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3049A6" w:rsidRDefault="00806FE7" w:rsidP="00B31E0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editClinic</w:t>
                  </w:r>
                  <w:r w:rsidR="00B31E07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84079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5A23CF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50731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C5FA1" w:rsidRPr="00ED7162" w:rsidTr="003C5FA1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9C67EB" w:rsidRDefault="00B57C03" w:rsidP="00882F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北京市朝阳区昌平街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地址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242E" w:rsidRDefault="006D79AF" w:rsidP="0049242E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</w:t>
      </w:r>
      <w:r w:rsidR="0049242E">
        <w:rPr>
          <w:rFonts w:hint="eastAsia"/>
        </w:rPr>
        <w:t>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D79AF" w:rsidRPr="00CF69A4" w:rsidRDefault="006D79AF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D79AF" w:rsidRPr="00ED7162" w:rsidRDefault="00973DA1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删除某张</w:t>
            </w:r>
            <w:r w:rsidR="006D79AF">
              <w:rPr>
                <w:rFonts w:hint="eastAsia"/>
                <w:sz w:val="20"/>
                <w:szCs w:val="20"/>
              </w:rPr>
              <w:t>实景图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3049A6" w:rsidRDefault="00CF6216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507311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6D79AF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实景图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1D07" w:rsidRDefault="00D61D07" w:rsidP="00D61D0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修改银行卡接口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D6392" w:rsidRPr="00CF69A4" w:rsidRDefault="00DD6392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3049A6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383020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507311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6392" w:rsidRPr="00ED7162" w:rsidTr="007D481E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Default="00DD6392" w:rsidP="00D40D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297907">
                    <w:rPr>
                      <w:sz w:val="20"/>
                      <w:szCs w:val="20"/>
                    </w:rPr>
                    <w:t>“</w:t>
                  </w:r>
                  <w:r w:rsidRPr="0009613A">
                    <w:rPr>
                      <w:sz w:val="20"/>
                      <w:szCs w:val="20"/>
                    </w:rPr>
                    <w:t>bank_card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6222023202025890899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cardholder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bank_name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subbranch_name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is_main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40DA4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Pr="00606E85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FE49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65A3D" w:rsidRDefault="00865A3D" w:rsidP="00865A3D">
      <w:pPr>
        <w:pStyle w:val="2"/>
        <w:numPr>
          <w:ilvl w:val="1"/>
          <w:numId w:val="9"/>
        </w:numPr>
      </w:pPr>
      <w:r>
        <w:rPr>
          <w:rFonts w:hint="eastAsia"/>
        </w:rPr>
        <w:t>开始计时接口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10FA8" w:rsidRPr="00CF69A4" w:rsidRDefault="00610FA8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610FA8" w:rsidRPr="00ED7162" w:rsidRDefault="00EC56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  <w:r>
              <w:rPr>
                <w:sz w:val="20"/>
                <w:szCs w:val="20"/>
              </w:rPr>
              <w:t>计时，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3049A6" w:rsidRDefault="00B5337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start</w:t>
                  </w:r>
                  <w:r w:rsidR="00610FA8"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结束计时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5A23CF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507311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561F7" w:rsidRPr="00ED7162" w:rsidDel="00444796" w:rsidTr="007D481E">
              <w:trPr>
                <w:del w:id="15" w:author="wangyan" w:date="2015-10-16T09:26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6" w:author="wangyan" w:date="2015-10-16T09:26:00Z"/>
                      <w:sz w:val="20"/>
                      <w:szCs w:val="20"/>
                    </w:rPr>
                  </w:pPr>
                  <w:del w:id="17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8" w:author="wangyan" w:date="2015-10-16T09:26:00Z"/>
                      <w:sz w:val="20"/>
                      <w:szCs w:val="20"/>
                    </w:rPr>
                  </w:pPr>
                  <w:del w:id="19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20" w:author="wangyan" w:date="2015-10-16T09:26:00Z"/>
                      <w:sz w:val="20"/>
                      <w:szCs w:val="20"/>
                    </w:rPr>
                  </w:pPr>
                  <w:del w:id="21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4561F7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appointmentid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67778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，现在为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  <w:tr w:rsidR="00EE3A53" w:rsidRPr="00103A1D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starttime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2015-09-11</w:t>
                  </w:r>
                  <w:r w:rsidR="00023471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15:30:40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902AF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开始时间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  <w:tblPrChange w:id="22" w:author="wangyan" w:date="2015-10-16T09:29:00Z">
                <w:tblPr>
                  <w:tblW w:w="22993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A0" w:firstRow="1" w:lastRow="0" w:firstColumn="1" w:lastColumn="0" w:noHBand="0" w:noVBand="0"/>
                </w:tblPr>
              </w:tblPrChange>
            </w:tblPr>
            <w:tblGrid>
              <w:gridCol w:w="1447"/>
              <w:gridCol w:w="1933"/>
              <w:gridCol w:w="19613"/>
              <w:tblGridChange w:id="23">
                <w:tblGrid>
                  <w:gridCol w:w="1447"/>
                  <w:gridCol w:w="2126"/>
                  <w:gridCol w:w="19420"/>
                </w:tblGrid>
              </w:tblGridChange>
            </w:tblGrid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4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5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6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7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8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9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30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FFFFFF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1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2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268AA" w:rsidRDefault="008268AA" w:rsidP="008268AA">
      <w:pPr>
        <w:pStyle w:val="2"/>
        <w:numPr>
          <w:ilvl w:val="1"/>
          <w:numId w:val="9"/>
        </w:numPr>
      </w:pPr>
      <w:r>
        <w:rPr>
          <w:rFonts w:hint="eastAsia"/>
        </w:rPr>
        <w:t>查看诊所实景图接口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B55D4" w:rsidRPr="00CF69A4" w:rsidRDefault="00CB55D4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B55D4" w:rsidRPr="00ED7162" w:rsidRDefault="0080419D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诊所所有实景图列表数据</w:t>
            </w:r>
          </w:p>
        </w:tc>
      </w:tr>
      <w:tr w:rsidR="00CB55D4" w:rsidRPr="00ED7162" w:rsidTr="007D481E">
        <w:tc>
          <w:tcPr>
            <w:tcW w:w="658" w:type="pct"/>
          </w:tcPr>
          <w:p w:rsidR="009723E8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Default="009723E8" w:rsidP="009723E8">
            <w:pPr>
              <w:rPr>
                <w:sz w:val="20"/>
                <w:szCs w:val="20"/>
              </w:rPr>
            </w:pPr>
          </w:p>
          <w:p w:rsidR="00CB55D4" w:rsidRPr="009723E8" w:rsidRDefault="009723E8" w:rsidP="009723E8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3049A6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507311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5F46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85F46" w:rsidRDefault="00615938" w:rsidP="00385F46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CB55D4" w:rsidRPr="00ED7162">
                    <w:rPr>
                      <w:sz w:val="20"/>
                      <w:szCs w:val="20"/>
                    </w:rPr>
                    <w:t>,</w:t>
                  </w:r>
                </w:p>
                <w:p w:rsidR="00D306F1" w:rsidRDefault="00CB55D4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 w:rsidR="00D306F1"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427D03">
                    <w:t xml:space="preserve"> clinicServer/clinic_info/1.jpg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CB55D4" w:rsidRPr="00ED7162" w:rsidRDefault="00CB55D4" w:rsidP="00D306F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939A9" w:rsidRDefault="00E939A9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0265" w:rsidRPr="00CF69A4" w:rsidRDefault="00890265" w:rsidP="0014739A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14739A"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0265" w:rsidRPr="00ED7162" w:rsidRDefault="00890265" w:rsidP="00BF0F0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3049A6" w:rsidRDefault="00890265" w:rsidP="000C520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0C520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507311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A0F3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椅位编号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E3DAB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0E3DAB" w:rsidRDefault="000E3DAB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7456C"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880B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890265" w:rsidRDefault="00890265" w:rsidP="00D822F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77900" w:rsidRDefault="00D863C3" w:rsidP="00677900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</w:t>
      </w:r>
      <w:r w:rsidR="00677900">
        <w:rPr>
          <w:rFonts w:hint="eastAsia"/>
        </w:rPr>
        <w:t>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775CE" w:rsidRPr="00CF69A4" w:rsidRDefault="000775CE" w:rsidP="000775C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3049A6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Default="00A86AF9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5A23CF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507311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95B09" w:rsidRPr="00ED7162" w:rsidTr="000775CE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792C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792C6B"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seat_price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assistant_price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seat_tapwater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seat_distillwater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seat_ultrasound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seat_light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615938" w:rsidP="00F840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0775CE" w:rsidRPr="00ED7162">
                    <w:rPr>
                      <w:sz w:val="20"/>
                      <w:szCs w:val="20"/>
                    </w:rPr>
                    <w:t>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 w:rsidR="000775CE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0775C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863C3" w:rsidRPr="00D863C3" w:rsidRDefault="00D863C3" w:rsidP="00D863C3"/>
    <w:p w:rsidR="00F433BF" w:rsidRPr="0063563A" w:rsidRDefault="00F433BF" w:rsidP="00F433B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进行中的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6B72C6" w:rsidRPr="00172CB1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440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Doing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6B72C6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72C6" w:rsidRPr="00ED7162" w:rsidTr="007D481E">
        <w:trPr>
          <w:trHeight w:val="691"/>
        </w:trPr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330C23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F7198" w:rsidRPr="0063563A" w:rsidRDefault="00DF7198" w:rsidP="00DF7198">
      <w:pPr>
        <w:pStyle w:val="2"/>
        <w:numPr>
          <w:ilvl w:val="1"/>
          <w:numId w:val="9"/>
        </w:numPr>
      </w:pPr>
      <w:r>
        <w:lastRenderedPageBreak/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已完成的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11252" w:rsidRPr="00172CB1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E1125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Finished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E11252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1252" w:rsidRPr="00ED7162" w:rsidTr="007D481E">
        <w:trPr>
          <w:trHeight w:val="691"/>
        </w:trPr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D3D9D" w:rsidRPr="0063563A" w:rsidRDefault="008D3D9D" w:rsidP="008D3D9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32C1B" w:rsidRPr="00172CB1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E32C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E32C1B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appointment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7D481E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ins w:id="33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，</w:t>
                    </w:r>
                  </w:ins>
                  <w:ins w:id="34" w:author="wangyan" w:date="2015-10-19T15:22:00Z">
                    <w:r w:rsidR="003237B4">
                      <w:rPr>
                        <w:rFonts w:hint="eastAsia"/>
                        <w:sz w:val="20"/>
                        <w:szCs w:val="20"/>
                      </w:rPr>
                      <w:t>值</w:t>
                    </w:r>
                  </w:ins>
                  <w:ins w:id="35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现在为</w:t>
                    </w:r>
                    <w:r w:rsidR="00EF5643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</w:ins>
                </w:p>
              </w:tc>
            </w:tr>
            <w:tr w:rsidR="007D481E" w:rsidRPr="00ED7162" w:rsidDel="00EF5643" w:rsidTr="007D481E">
              <w:trPr>
                <w:trHeight w:val="116"/>
                <w:del w:id="36" w:author="wangyan" w:date="2015-10-16T09:34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7" w:author="wangyan" w:date="2015-10-16T09:34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38" w:author="wangyan" w:date="2015-10-16T09:34:00Z">
                    <w:r w:rsidDel="00EF564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9" w:author="wangyan" w:date="2015-10-16T09:34:00Z"/>
                      <w:sz w:val="20"/>
                      <w:szCs w:val="20"/>
                    </w:rPr>
                  </w:pPr>
                  <w:del w:id="40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232027" w:rsidP="007D481E">
                  <w:pPr>
                    <w:spacing w:line="360" w:lineRule="auto"/>
                    <w:rPr>
                      <w:del w:id="41" w:author="wangyan" w:date="2015-10-16T09:34:00Z"/>
                      <w:sz w:val="20"/>
                      <w:szCs w:val="20"/>
                    </w:rPr>
                  </w:pPr>
                  <w:del w:id="42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32C1B" w:rsidRPr="00ED7162" w:rsidTr="007D481E">
        <w:trPr>
          <w:trHeight w:val="691"/>
        </w:trPr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32C1B" w:rsidRPr="00C469B1" w:rsidRDefault="00C3363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32C1B" w:rsidRDefault="00E32C1B" w:rsidP="00D20E8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34050" w:rsidRPr="00C469B1" w:rsidRDefault="00E34050" w:rsidP="00E34050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"seat_id": "2",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32C1B" w:rsidRPr="00C469B1" w:rsidDel="00A14909" w:rsidRDefault="00E34050" w:rsidP="007D481E">
                  <w:pPr>
                    <w:spacing w:line="360" w:lineRule="auto"/>
                    <w:rPr>
                      <w:del w:id="43" w:author="wangyan" w:date="2015-10-16T11:06:00Z"/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</w:t>
                  </w:r>
                  <w:del w:id="44" w:author="wangyan" w:date="2015-10-16T11:05:00Z">
                    <w:r w:rsidDel="00A14909">
                      <w:rPr>
                        <w:rFonts w:hint="eastAsia"/>
                        <w:sz w:val="20"/>
                        <w:szCs w:val="20"/>
                      </w:rPr>
                      <w:delText>price</w:delText>
                    </w:r>
                  </w:del>
                  <w:ins w:id="45" w:author="wangyan" w:date="2015-10-16T11:05:00Z">
                    <w:r w:rsidR="00A1490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del w:id="46" w:author="wangyan" w:date="2015-10-16T11:06:00Z">
                    <w:r w:rsidRPr="00C469B1" w:rsidDel="00A14909">
                      <w:rPr>
                        <w:sz w:val="20"/>
                        <w:szCs w:val="20"/>
                      </w:rPr>
                      <w:delText xml:space="preserve">            "</w:delText>
                    </w:r>
                    <w:r w:rsidR="00175161" w:rsidRPr="00175161" w:rsidDel="00A14909">
                      <w:rPr>
                        <w:sz w:val="20"/>
                        <w:szCs w:val="20"/>
                      </w:rPr>
                      <w:delText>assistant_number</w:delText>
                    </w:r>
                    <w:r w:rsidRPr="00C469B1" w:rsidDel="00A14909">
                      <w:rPr>
                        <w:sz w:val="20"/>
                        <w:szCs w:val="20"/>
                      </w:rPr>
                      <w:delText xml:space="preserve">": </w:delText>
                    </w:r>
                    <w:r w:rsidR="00175161" w:rsidDel="00A14909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175161" w:rsidRPr="00175161">
                    <w:rPr>
                      <w:sz w:val="20"/>
                      <w:szCs w:val="20"/>
                    </w:rPr>
                    <w:t>assistant_</w:t>
                  </w:r>
                  <w:del w:id="47" w:author="wangyan" w:date="2015-10-16T11:06:00Z">
                    <w:r w:rsidR="00175161" w:rsidRPr="00175161" w:rsidDel="0097062C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48" w:author="wangyan" w:date="2015-10-16T11:06:00Z">
                    <w:r w:rsidR="0097062C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 w:rsidR="00175161"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used_time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2.0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Pr="00C469B1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3A7619"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3A7619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6430DB">
                    <w:rPr>
                      <w:rFonts w:hint="eastAsia"/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55115B">
                    <w:rPr>
                      <w:rFonts w:hint="eastAsia"/>
                      <w:sz w:val="20"/>
                      <w:szCs w:val="20"/>
                    </w:rPr>
                    <w:t>,</w:t>
                  </w:r>
                  <w:ins w:id="49" w:author="wangyan" w:date="2015-10-16T14:39:00Z">
                    <w:r w:rsidR="00795CBB">
                      <w:rPr>
                        <w:rFonts w:hint="eastAsia"/>
                        <w:sz w:val="20"/>
                        <w:szCs w:val="20"/>
                      </w:rPr>
                      <w:t>//</w:t>
                    </w:r>
                    <w:r w:rsidR="00795CBB">
                      <w:rPr>
                        <w:rFonts w:hint="eastAsia"/>
                        <w:sz w:val="20"/>
                        <w:szCs w:val="20"/>
                      </w:rPr>
                      <w:t>总额</w:t>
                    </w:r>
                  </w:ins>
                </w:p>
                <w:p w:rsidR="0055115B" w:rsidRDefault="0055115B" w:rsidP="003A7619">
                  <w:pPr>
                    <w:spacing w:line="360" w:lineRule="auto"/>
                    <w:ind w:firstLineChars="600" w:firstLine="1200"/>
                    <w:rPr>
                      <w:ins w:id="50" w:author="wangyan" w:date="2015-10-16T11:06:00Z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:3</w:t>
                  </w:r>
                  <w:ins w:id="51" w:author="wangyan" w:date="2015-10-16T11:06:00Z">
                    <w:r w:rsidR="00E038DC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9F1BDA" w:rsidRDefault="00E038DC" w:rsidP="003A7619">
                  <w:pPr>
                    <w:spacing w:line="360" w:lineRule="auto"/>
                    <w:ind w:firstLineChars="600" w:firstLine="1200"/>
                    <w:rPr>
                      <w:ins w:id="52" w:author="wangyan" w:date="2015-10-16T11:10:00Z"/>
                      <w:sz w:val="20"/>
                      <w:szCs w:val="20"/>
                    </w:rPr>
                  </w:pPr>
                  <w:ins w:id="53" w:author="wangyan" w:date="2015-10-16T11:06:00Z">
                    <w:r>
                      <w:rPr>
                        <w:sz w:val="20"/>
                        <w:szCs w:val="20"/>
                      </w:rPr>
                      <w:t>“</w:t>
                    </w:r>
                  </w:ins>
                  <w:ins w:id="54" w:author="wangyan" w:date="2015-10-16T11:07:00Z"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55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assist_detail</w:t>
                    </w:r>
                  </w:ins>
                  <w:ins w:id="56" w:author="wangyan" w:date="2015-10-16T11:06:00Z"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57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58" w:author="wangyan" w:date="2015-10-16T11:12:00Z"/>
                      <w:sz w:val="20"/>
                      <w:szCs w:val="20"/>
                    </w:rPr>
                    <w:pPrChange w:id="59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0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06F31" w:rsidRDefault="00E038DC">
                  <w:pPr>
                    <w:spacing w:line="360" w:lineRule="auto"/>
                    <w:ind w:firstLineChars="900" w:firstLine="1800"/>
                    <w:rPr>
                      <w:ins w:id="61" w:author="wangyan" w:date="2015-10-16T11:10:00Z"/>
                      <w:sz w:val="20"/>
                      <w:szCs w:val="20"/>
                    </w:rPr>
                    <w:pPrChange w:id="6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3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 w:rsidR="00DC3349">
                      <w:rPr>
                        <w:sz w:val="20"/>
                        <w:szCs w:val="20"/>
                      </w:rPr>
                      <w:t>“</w:t>
                    </w:r>
                  </w:ins>
                  <w:ins w:id="64" w:author="wangyan" w:date="2015-10-16T11:08:00Z">
                    <w:r w:rsidR="00DC3349" w:rsidRPr="00DC3349">
                      <w:rPr>
                        <w:sz w:val="20"/>
                        <w:szCs w:val="20"/>
                      </w:rPr>
                      <w:t>KeyId</w:t>
                    </w:r>
                  </w:ins>
                  <w:ins w:id="65" w:author="wangyan" w:date="2015-10-16T11:07:00Z">
                    <w:r w:rsidR="00DC3349">
                      <w:rPr>
                        <w:sz w:val="20"/>
                        <w:szCs w:val="20"/>
                      </w:rPr>
                      <w:t>”</w:t>
                    </w:r>
                  </w:ins>
                  <w:ins w:id="66" w:author="wangyan" w:date="2015-10-16T11:08:00Z">
                    <w:r w:rsidR="00DC3349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67" w:author="wangyan" w:date="2015-10-16T11:11:00Z"/>
                      <w:sz w:val="20"/>
                      <w:szCs w:val="20"/>
                    </w:rPr>
                    <w:pPrChange w:id="6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9" w:author="wangyan" w:date="2015-10-16T11:08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70" w:author="wangyan" w:date="2015-10-16T11:09:00Z"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1" w:author="wangyan" w:date="2015-10-16T11:11:00Z"/>
                      <w:sz w:val="20"/>
                      <w:szCs w:val="20"/>
                    </w:rPr>
                    <w:pPrChange w:id="7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3" w:author="wangyan" w:date="2015-10-16T11:0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4" w:author="wangyan" w:date="2015-10-16T11:11:00Z"/>
                      <w:sz w:val="20"/>
                      <w:szCs w:val="20"/>
                    </w:rPr>
                    <w:pPrChange w:id="75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6" w:author="wangyan" w:date="2015-10-16T11:09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77" w:author="wangyan" w:date="2015-10-16T11:11:00Z"/>
                      <w:sz w:val="20"/>
                      <w:szCs w:val="20"/>
                    </w:rPr>
                    <w:pPrChange w:id="7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9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0" w:author="wangyan" w:date="2015-10-16T11:11:00Z"/>
                      <w:sz w:val="20"/>
                      <w:szCs w:val="20"/>
                    </w:rPr>
                    <w:pPrChange w:id="81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2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</w:ins>
                  <w:ins w:id="83" w:author="wangyan" w:date="2015-10-16T11:11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84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5" w:author="wangyan" w:date="2015-10-16T11:07:00Z"/>
                      <w:sz w:val="20"/>
                      <w:szCs w:val="20"/>
                    </w:rPr>
                    <w:pPrChange w:id="86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7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88" w:author="wangyan" w:date="2015-10-19T14:47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1D2485" w:rsidRDefault="00E038DC" w:rsidP="003A7619">
                  <w:pPr>
                    <w:spacing w:line="360" w:lineRule="auto"/>
                    <w:ind w:firstLineChars="600" w:firstLine="1200"/>
                    <w:rPr>
                      <w:ins w:id="89" w:author="wangyan" w:date="2015-10-16T11:13:00Z"/>
                      <w:sz w:val="20"/>
                      <w:szCs w:val="20"/>
                    </w:rPr>
                  </w:pPr>
                  <w:ins w:id="90" w:author="wangyan" w:date="2015-10-16T11:07:00Z">
                    <w:r>
                      <w:rPr>
                        <w:sz w:val="20"/>
                        <w:szCs w:val="20"/>
                      </w:rPr>
                      <w:t>“</w:t>
                    </w:r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91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material_detail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92" w:author="wangyan" w:date="2015-10-16T11:13:00Z"/>
                      <w:sz w:val="20"/>
                      <w:szCs w:val="20"/>
                    </w:rPr>
                    <w:pPrChange w:id="93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94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5" w:author="wangyan" w:date="2015-10-16T11:14:00Z"/>
                      <w:sz w:val="20"/>
                      <w:szCs w:val="20"/>
                    </w:rPr>
                  </w:pPr>
                  <w:ins w:id="96" w:author="wangyan" w:date="2015-10-16T11:14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7" w:author="wangyan" w:date="2015-10-16T11:14:00Z"/>
                      <w:sz w:val="20"/>
                      <w:szCs w:val="20"/>
                    </w:rPr>
                  </w:pPr>
                  <w:ins w:id="98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9" w:author="wangyan" w:date="2015-10-16T11:14:00Z"/>
                      <w:sz w:val="20"/>
                      <w:szCs w:val="20"/>
                    </w:rPr>
                  </w:pPr>
                  <w:ins w:id="100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1" w:author="wangyan" w:date="2015-10-16T11:14:00Z"/>
                      <w:sz w:val="20"/>
                      <w:szCs w:val="20"/>
                    </w:rPr>
                  </w:pPr>
                  <w:ins w:id="102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3" w:author="wangyan" w:date="2015-10-16T11:14:00Z"/>
                      <w:sz w:val="20"/>
                      <w:szCs w:val="20"/>
                    </w:rPr>
                  </w:pPr>
                  <w:ins w:id="104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5" w:author="wangyan" w:date="2015-10-16T11:14:00Z"/>
                      <w:sz w:val="20"/>
                      <w:szCs w:val="20"/>
                    </w:rPr>
                  </w:pPr>
                  <w:ins w:id="106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107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108" w:author="wangyan" w:date="2015-10-19T14:47:00Z"/>
                      <w:sz w:val="20"/>
                      <w:szCs w:val="20"/>
                    </w:rPr>
                    <w:pPrChange w:id="109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0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111" w:author="wangyan" w:date="2015-10-19T14:47:00Z">
                    <w:r w:rsidR="006224F5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2" w:author="wangyan" w:date="2015-10-19T14:48:00Z"/>
                      <w:sz w:val="20"/>
                      <w:szCs w:val="20"/>
                    </w:rPr>
                    <w:pPrChange w:id="113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4" w:author="wangyan" w:date="2015-10-19T14:48:00Z">
                    <w:r>
                      <w:rPr>
                        <w:sz w:val="20"/>
                        <w:szCs w:val="20"/>
                      </w:rPr>
                      <w:t>“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5" w:author="wangyan" w:date="2015-10-19T14:49:00Z"/>
                      <w:sz w:val="20"/>
                      <w:szCs w:val="20"/>
                    </w:rPr>
                    <w:pPrChange w:id="116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7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18" w:author="wangyan" w:date="2015-10-19T14:49:00Z"/>
                      <w:sz w:val="20"/>
                      <w:szCs w:val="20"/>
                    </w:rPr>
                  </w:pPr>
                  <w:ins w:id="119" w:author="wangyan" w:date="2015-10-19T14:49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0" w:author="wangyan" w:date="2015-10-19T14:55:00Z"/>
                      <w:sz w:val="20"/>
                      <w:szCs w:val="20"/>
                    </w:rPr>
                  </w:pPr>
                  <w:ins w:id="12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A55932" w:rsidRPr="00A55932" w:rsidRDefault="00A55932" w:rsidP="00A55932">
                  <w:pPr>
                    <w:spacing w:line="360" w:lineRule="auto"/>
                    <w:ind w:firstLineChars="900" w:firstLine="1800"/>
                    <w:rPr>
                      <w:ins w:id="122" w:author="wangyan" w:date="2015-10-19T14:49:00Z"/>
                      <w:sz w:val="20"/>
                      <w:szCs w:val="20"/>
                    </w:rPr>
                  </w:pPr>
                  <w:ins w:id="123" w:author="wangyan" w:date="2015-10-19T14:55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124" w:author="wangyan" w:date="2015-10-19T14:56:00Z">
                    <w:r w:rsidR="00852CFF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</w:ins>
                  <w:ins w:id="125" w:author="wangyan" w:date="2015-10-19T14:55:00Z"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6" w:author="wangyan" w:date="2015-10-19T14:49:00Z"/>
                      <w:sz w:val="20"/>
                      <w:szCs w:val="20"/>
                    </w:rPr>
                  </w:pPr>
                  <w:ins w:id="127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8" w:author="wangyan" w:date="2015-10-19T14:49:00Z"/>
                      <w:sz w:val="20"/>
                      <w:szCs w:val="20"/>
                    </w:rPr>
                  </w:pPr>
                  <w:ins w:id="129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30" w:author="wangyan" w:date="2015-10-19T14:49:00Z"/>
                      <w:sz w:val="20"/>
                      <w:szCs w:val="20"/>
                    </w:rPr>
                  </w:pPr>
                  <w:ins w:id="13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:200}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sz w:val="20"/>
                      <w:szCs w:val="20"/>
                    </w:rPr>
                    <w:pPrChange w:id="132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33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C574B" w:rsidRPr="0063563A" w:rsidRDefault="00FC574B" w:rsidP="00FC574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获取诊所二维码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B1111E" w:rsidRPr="00172CB1" w:rsidRDefault="00B1111E" w:rsidP="00EB245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</w:t>
            </w:r>
            <w:r w:rsidR="00EB2450" w:rsidRPr="00484F43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>Handler.ashx</w:t>
            </w:r>
          </w:p>
        </w:tc>
      </w:tr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EF7C6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33F33">
                    <w:rPr>
                      <w:sz w:val="20"/>
                      <w:szCs w:val="20"/>
                    </w:rPr>
                    <w:t>get</w:t>
                  </w:r>
                  <w:r w:rsidR="00EF7C66" w:rsidRPr="00433F33">
                    <w:rPr>
                      <w:rFonts w:hint="eastAsia"/>
                      <w:sz w:val="20"/>
                      <w:szCs w:val="20"/>
                    </w:rPr>
                    <w:t>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F9059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</w:t>
                  </w:r>
                  <w:r w:rsidR="00F90591">
                    <w:rPr>
                      <w:rFonts w:hint="eastAsia"/>
                      <w:sz w:val="20"/>
                      <w:szCs w:val="20"/>
                    </w:rPr>
                    <w:t>二维码</w:t>
                  </w:r>
                </w:p>
              </w:tc>
            </w:tr>
            <w:tr w:rsidR="00B1111E" w:rsidRPr="00ED7162" w:rsidTr="008264EB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B1111E" w:rsidRPr="00ED7162" w:rsidTr="008264EB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A86AF9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111E" w:rsidRPr="00ED7162" w:rsidTr="008264EB">
        <w:trPr>
          <w:trHeight w:val="691"/>
        </w:trPr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A141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1111E">
                    <w:rPr>
                      <w:sz w:val="20"/>
                      <w:szCs w:val="20"/>
                    </w:rPr>
                    <w:t>{ "Code": 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B1111E">
                    <w:rPr>
                      <w:sz w:val="20"/>
                      <w:szCs w:val="20"/>
                    </w:rPr>
                    <w:t>,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A1411F">
                    <w:rPr>
                      <w:rFonts w:hint="eastAsia"/>
                      <w:sz w:val="20"/>
                      <w:szCs w:val="20"/>
                    </w:rPr>
                    <w:t>二维码图片路径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B1111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64382" w:rsidRDefault="00264382" w:rsidP="0026438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30E2F" w:rsidRPr="00CF69A4" w:rsidRDefault="00330E2F" w:rsidP="008264EB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F87274">
              <w:rPr>
                <w:rFonts w:hint="eastAsia"/>
                <w:sz w:val="20"/>
                <w:szCs w:val="20"/>
              </w:rPr>
              <w:t xml:space="preserve"> Seat</w:t>
            </w:r>
            <w:r w:rsidR="00631C58">
              <w:rPr>
                <w:rFonts w:hint="eastAsia"/>
                <w:sz w:val="20"/>
                <w:szCs w:val="20"/>
              </w:rPr>
              <w:t>ImgInfo</w:t>
            </w:r>
            <w:r w:rsidR="00F87274"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30E2F" w:rsidRPr="00ED7162" w:rsidRDefault="00177E0B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查看所有</w:t>
            </w:r>
            <w:r>
              <w:rPr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3049A6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A86AF9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4E44C9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BB3422">
                    <w:rPr>
                      <w:sz w:val="20"/>
                      <w:szCs w:val="20"/>
                    </w:rPr>
                    <w:t>eat</w:t>
                  </w:r>
                  <w:r w:rsidR="00BB3422">
                    <w:rPr>
                      <w:rFonts w:hint="eastAsia"/>
                      <w:sz w:val="20"/>
                      <w:szCs w:val="20"/>
                    </w:rPr>
                    <w:t>i</w:t>
                  </w:r>
                  <w:r w:rsidR="00C3572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507311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74C2C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7739F0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78702E">
                    <w:t xml:space="preserve"> clinicServer/</w:t>
                  </w:r>
                  <w:r w:rsidR="0078702E">
                    <w:rPr>
                      <w:rFonts w:hint="eastAsia"/>
                    </w:rPr>
                    <w:t>seat</w:t>
                  </w:r>
                  <w:r w:rsidR="0078702E">
                    <w:t>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12F67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247D5" w:rsidRDefault="00FD4DA1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</w:t>
      </w:r>
      <w:r w:rsidR="00DB00D8">
        <w:rPr>
          <w:rFonts w:hint="eastAsia"/>
        </w:rPr>
        <w:t>图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B00D8" w:rsidRPr="00CF69A4" w:rsidRDefault="00DB00D8" w:rsidP="00DB00D8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B00D8" w:rsidRPr="00ED7162" w:rsidRDefault="00DB00D8" w:rsidP="00177E0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</w:t>
            </w:r>
            <w:r w:rsidR="00177E0B">
              <w:rPr>
                <w:rFonts w:hint="eastAsia"/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3049A6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87A20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Pr="00507311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162F7E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507311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746C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2746C9">
                    <w:rPr>
                      <w:rFonts w:hint="eastAsia"/>
                      <w:sz w:val="20"/>
                      <w:szCs w:val="20"/>
                    </w:rPr>
                    <w:t>备注信息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DB00D8" w:rsidRPr="00ED7162">
                    <w:rPr>
                      <w:sz w:val="20"/>
                      <w:szCs w:val="20"/>
                    </w:rPr>
                    <w:t>,"Result":"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DB00D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5295D" w:rsidRDefault="0045295D" w:rsidP="0045295D">
      <w:pPr>
        <w:pStyle w:val="2"/>
        <w:numPr>
          <w:ilvl w:val="1"/>
          <w:numId w:val="9"/>
        </w:numPr>
      </w:pPr>
      <w:r>
        <w:rPr>
          <w:rFonts w:hint="eastAsia"/>
        </w:rPr>
        <w:t>删除椅位图接口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56CAB" w:rsidRPr="00CF69A4" w:rsidRDefault="00156CAB" w:rsidP="002C661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lastRenderedPageBreak/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56CAB" w:rsidRPr="00ED7162" w:rsidRDefault="00177E0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删除某一张</w:t>
            </w:r>
            <w:r>
              <w:rPr>
                <w:sz w:val="20"/>
                <w:szCs w:val="20"/>
              </w:rPr>
              <w:t>椅位图片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3049A6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920EC8" w:rsidP="00CF60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1D33E8">
                    <w:rPr>
                      <w:sz w:val="20"/>
                      <w:szCs w:val="20"/>
                    </w:rPr>
                    <w:t>eyi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图片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156CAB" w:rsidRPr="00ED7162">
                    <w:rPr>
                      <w:sz w:val="20"/>
                      <w:szCs w:val="20"/>
                    </w:rPr>
                    <w:t>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156CAB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="00156CA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42731" w:rsidRPr="0063563A" w:rsidRDefault="00842731" w:rsidP="00842731">
      <w:pPr>
        <w:pStyle w:val="2"/>
        <w:numPr>
          <w:ilvl w:val="1"/>
          <w:numId w:val="9"/>
        </w:numPr>
      </w:pPr>
      <w:r>
        <w:rPr>
          <w:rFonts w:hint="eastAsia"/>
        </w:rPr>
        <w:t>编辑收费明细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8A07BF" w:rsidRPr="00172CB1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922676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  <w:r w:rsidR="008A07BF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8A07BF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07BF" w:rsidRPr="00ED7162" w:rsidDel="006C0B08" w:rsidTr="002C6617">
              <w:trPr>
                <w:trHeight w:val="116"/>
                <w:del w:id="134" w:author="wangyan" w:date="2015-10-16T15:30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5" w:author="wangyan" w:date="2015-10-16T15:30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36" w:author="wangyan" w:date="2015-10-16T15:30:00Z">
                    <w:r w:rsidDel="006C0B08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appointment</w:delText>
                    </w:r>
                    <w:r w:rsidDel="006C0B08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delText>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7" w:author="wangyan" w:date="2015-10-16T15:30:00Z"/>
                      <w:sz w:val="20"/>
                      <w:szCs w:val="20"/>
                    </w:rPr>
                  </w:pPr>
                  <w:del w:id="138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9" w:author="wangyan" w:date="2015-10-16T15:30:00Z"/>
                      <w:sz w:val="20"/>
                      <w:szCs w:val="20"/>
                    </w:rPr>
                  </w:pPr>
                  <w:del w:id="140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预约编号</w:delText>
                    </w:r>
                  </w:del>
                </w:p>
              </w:tc>
            </w:tr>
            <w:tr w:rsidR="008A07BF" w:rsidRPr="00ED7162" w:rsidDel="00701F23" w:rsidTr="002C6617">
              <w:trPr>
                <w:trHeight w:val="116"/>
                <w:del w:id="141" w:author="wangyan" w:date="2015-10-16T11:33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2" w:author="wangyan" w:date="2015-10-16T11:33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43" w:author="wangyan" w:date="2015-10-16T11:33:00Z">
                    <w:r w:rsidDel="00701F2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4" w:author="wangyan" w:date="2015-10-16T11:33:00Z"/>
                      <w:sz w:val="20"/>
                      <w:szCs w:val="20"/>
                    </w:rPr>
                  </w:pPr>
                  <w:del w:id="145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6" w:author="wangyan" w:date="2015-10-16T11:33:00Z"/>
                      <w:sz w:val="20"/>
                      <w:szCs w:val="20"/>
                    </w:rPr>
                  </w:pPr>
                  <w:del w:id="147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Default="00A91EAA" w:rsidP="00AB2DC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  <w:ins w:id="148" w:author="wangyan" w:date="2015-10-16T15:30:00Z">
                    <w:r w:rsidR="006C0B08">
                      <w:rPr>
                        <w:sz w:val="20"/>
                        <w:szCs w:val="20"/>
                      </w:rPr>
                      <w:t>“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 w:rsidR="006C0B08">
                      <w:rPr>
                        <w:sz w:val="20"/>
                        <w:szCs w:val="20"/>
                      </w:rPr>
                      <w:t>”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  <w:r w:rsidRPr="00C469B1">
                    <w:rPr>
                      <w:sz w:val="20"/>
                      <w:szCs w:val="20"/>
                    </w:rPr>
                    <w:t>"seat_</w:t>
                  </w:r>
                  <w:r>
                    <w:rPr>
                      <w:rFonts w:hint="eastAsia"/>
                      <w:sz w:val="20"/>
                      <w:szCs w:val="20"/>
                    </w:rPr>
                    <w:t>price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ins w:id="149" w:author="wangyan" w:date="2015-10-19T14:44:00Z"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seat_money</w:t>
                    </w:r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:1000,</w:t>
                    </w:r>
                  </w:ins>
                  <w:del w:id="150" w:author="wangyan" w:date="2015-10-19T14:44:00Z">
                    <w:r w:rsidRPr="00C469B1" w:rsidDel="00774819">
                      <w:rPr>
                        <w:sz w:val="20"/>
                        <w:szCs w:val="20"/>
                      </w:rPr>
                      <w:delText>"</w:delText>
                    </w:r>
                    <w:r w:rsidRPr="00175161" w:rsidDel="00774819">
                      <w:rPr>
                        <w:sz w:val="20"/>
                        <w:szCs w:val="20"/>
                      </w:rPr>
                      <w:delText>assistant_number</w:delText>
                    </w:r>
                    <w:r w:rsidDel="00774819">
                      <w:rPr>
                        <w:sz w:val="20"/>
                        <w:szCs w:val="20"/>
                      </w:rPr>
                      <w:delText>":</w:delText>
                    </w:r>
                    <w:r w:rsidDel="00774819">
                      <w:rPr>
                        <w:rFonts w:hint="eastAsia"/>
                        <w:sz w:val="20"/>
                        <w:szCs w:val="20"/>
                      </w:rPr>
                      <w:delText>1,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175161">
                    <w:rPr>
                      <w:sz w:val="20"/>
                      <w:szCs w:val="20"/>
                    </w:rPr>
                    <w:t>assistant_</w:t>
                  </w:r>
                  <w:del w:id="151" w:author="wangyan" w:date="2015-10-19T14:45:00Z">
                    <w:r w:rsidRPr="00175161" w:rsidDel="00774819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152" w:author="wangyan" w:date="2015-10-19T14:45:00Z">
                    <w:r w:rsidR="0077481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del w:id="153" w:author="wangyan" w:date="2015-10-19T14:46:00Z">
                    <w:r w:rsidRPr="00C469B1" w:rsidDel="008012D5">
                      <w:rPr>
                        <w:sz w:val="20"/>
                        <w:szCs w:val="20"/>
                      </w:rPr>
                      <w:delText>"</w:delText>
                    </w:r>
                    <w:r w:rsidRPr="003A7619" w:rsidDel="008012D5">
                      <w:rPr>
                        <w:sz w:val="20"/>
                        <w:szCs w:val="20"/>
                      </w:rPr>
                      <w:delText>used_time</w:delText>
                    </w:r>
                    <w:r w:rsidDel="008012D5">
                      <w:rPr>
                        <w:sz w:val="20"/>
                        <w:szCs w:val="20"/>
                      </w:rPr>
                      <w:delText>":</w:delText>
                    </w:r>
                    <w:r w:rsidDel="008012D5">
                      <w:rPr>
                        <w:rFonts w:hint="eastAsia"/>
                        <w:sz w:val="20"/>
                        <w:szCs w:val="20"/>
                      </w:rPr>
                      <w:delText>2.0</w:delText>
                    </w:r>
                    <w:r w:rsidRPr="00C469B1" w:rsidDel="008012D5">
                      <w:rPr>
                        <w:sz w:val="20"/>
                        <w:szCs w:val="20"/>
                      </w:rPr>
                      <w:delText>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2400</w:t>
                  </w:r>
                  <w:ins w:id="154" w:author="wangyan" w:date="2015-10-19T14:46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  <w:ins w:id="155" w:author="wangyan" w:date="2015-10-19T16:24:00Z"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assist_detail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material_detail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  <w:ins w:id="156" w:author="wangyan" w:date="2015-10-19T16:25:00Z">
                    <w:r w:rsidR="00AB2DC1">
                      <w:rPr>
                        <w:sz w:val="20"/>
                        <w:szCs w:val="20"/>
                      </w:rPr>
                      <w:t>”</w:t>
                    </w:r>
                  </w:ins>
                  <w:ins w:id="157" w:author="wangyan" w:date="2015-10-19T16:24:00Z">
                    <w:r w:rsidR="00AB2DC1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6C0B08" w:rsidRDefault="006C0B0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ins w:id="158" w:author="wangyan" w:date="2015-10-16T15:30:00Z">
                    <w:r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为预约的编号</w:t>
                    </w:r>
                  </w:ins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A07BF" w:rsidRPr="00ED7162" w:rsidTr="002C6617">
        <w:trPr>
          <w:trHeight w:val="691"/>
        </w:trPr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615938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C2048" w:rsidRPr="00ED7162">
                    <w:rPr>
                      <w:sz w:val="20"/>
                      <w:szCs w:val="20"/>
                    </w:rPr>
                    <w:t>,"Result":"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9C204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D65E9" w:rsidRPr="00AD7CE9" w:rsidRDefault="003D65E9" w:rsidP="003D65E9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2D4C74" w:rsidRPr="005B2DEF" w:rsidRDefault="00BD6A54" w:rsidP="00BF4D63">
            <w:pPr>
              <w:spacing w:line="360" w:lineRule="auto"/>
              <w:rPr>
                <w:sz w:val="20"/>
                <w:szCs w:val="20"/>
              </w:rPr>
            </w:pPr>
            <w:hyperlink r:id="rId28" w:history="1">
              <w:r w:rsidR="002D4C74">
                <w:rPr>
                  <w:rStyle w:val="a6"/>
                  <w:sz w:val="20"/>
                  <w:szCs w:val="20"/>
                </w:rPr>
                <w:t>http</w:t>
              </w:r>
              <w:r w:rsidR="002D4C74" w:rsidRPr="00306A11">
                <w:rPr>
                  <w:rStyle w:val="a6"/>
                  <w:sz w:val="20"/>
                  <w:szCs w:val="20"/>
                </w:rPr>
                <w:t>://</w:t>
              </w:r>
              <w:r w:rsidR="002D4C74">
                <w:rPr>
                  <w:rStyle w:val="a6"/>
                  <w:sz w:val="20"/>
                  <w:szCs w:val="20"/>
                </w:rPr>
                <w:t>122.114.62.57</w:t>
              </w:r>
              <w:r w:rsidR="002D4C74" w:rsidRPr="00306A11">
                <w:rPr>
                  <w:rStyle w:val="a6"/>
                  <w:sz w:val="20"/>
                  <w:szCs w:val="20"/>
                </w:rPr>
                <w:t>/</w:t>
              </w:r>
              <w:r w:rsidR="002D4C74">
                <w:rPr>
                  <w:rStyle w:val="a6"/>
                  <w:sz w:val="20"/>
                  <w:szCs w:val="20"/>
                </w:rPr>
                <w:t>clinicServer</w:t>
              </w:r>
              <w:r w:rsidR="002D4C74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2D4C74" w:rsidRPr="00ED7162" w:rsidRDefault="00877031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</w:t>
            </w:r>
            <w:r w:rsidR="002D4C74">
              <w:rPr>
                <w:rFonts w:hint="eastAsia"/>
                <w:sz w:val="20"/>
                <w:szCs w:val="20"/>
              </w:rPr>
              <w:t>数据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3049A6" w:rsidRDefault="002D4C74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721FF5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21FF5" w:rsidRDefault="00721FF5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eacode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朝阳区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 xml:space="preserve">        "clinic_phone": "13098789098",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AD7CE9" w:rsidRDefault="00EC1F8C" w:rsidP="00EC1F8C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C1F8C" w:rsidRPr="005B2DEF" w:rsidRDefault="00BD6A54" w:rsidP="00141AC3">
            <w:pPr>
              <w:spacing w:line="360" w:lineRule="auto"/>
              <w:rPr>
                <w:sz w:val="20"/>
                <w:szCs w:val="20"/>
              </w:rPr>
            </w:pPr>
            <w:hyperlink r:id="rId29" w:history="1">
              <w:r w:rsidR="00EC1F8C">
                <w:rPr>
                  <w:rStyle w:val="a6"/>
                  <w:sz w:val="20"/>
                  <w:szCs w:val="20"/>
                </w:rPr>
                <w:t>http</w:t>
              </w:r>
              <w:r w:rsidR="00EC1F8C" w:rsidRPr="00306A11">
                <w:rPr>
                  <w:rStyle w:val="a6"/>
                  <w:sz w:val="20"/>
                  <w:szCs w:val="20"/>
                </w:rPr>
                <w:t>://</w:t>
              </w:r>
              <w:r w:rsidR="00EC1F8C">
                <w:rPr>
                  <w:rStyle w:val="a6"/>
                  <w:sz w:val="20"/>
                  <w:szCs w:val="20"/>
                </w:rPr>
                <w:t>122.114.62.57</w:t>
              </w:r>
              <w:r w:rsidR="00EC1F8C" w:rsidRPr="00306A11">
                <w:rPr>
                  <w:rStyle w:val="a6"/>
                  <w:sz w:val="20"/>
                  <w:szCs w:val="20"/>
                </w:rPr>
                <w:t>/</w:t>
              </w:r>
              <w:r w:rsidR="00EC1F8C">
                <w:rPr>
                  <w:rStyle w:val="a6"/>
                  <w:sz w:val="20"/>
                  <w:szCs w:val="20"/>
                </w:rPr>
                <w:t>clinicServer</w:t>
              </w:r>
              <w:r w:rsidR="00EC1F8C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3049A6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getListByNameAndArea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clinicarea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EC1F8C" w:rsidRDefault="00EC1F8C" w:rsidP="00EC1F8C"/>
    <w:p w:rsidR="00C7050F" w:rsidRDefault="00C7050F" w:rsidP="00C7050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24672" w:rsidRPr="00CF69A4" w:rsidRDefault="00A24672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3049A6" w:rsidRDefault="00A24672" w:rsidP="00A24672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507311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C40C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D48C1" w:rsidRDefault="00AD48C1" w:rsidP="00AD48C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2C18" w:rsidRPr="00CF69A4" w:rsidRDefault="00392C18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3049A6" w:rsidRDefault="0069684B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392C1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5A23CF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507311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92C18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615938" w:rsidP="008556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92C18" w:rsidRPr="00ED7162">
                    <w:rPr>
                      <w:sz w:val="20"/>
                      <w:szCs w:val="20"/>
                    </w:rPr>
                    <w:t>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="00392C18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392C1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B00D8" w:rsidRDefault="00624ED7" w:rsidP="00DB00D8">
      <w:pPr>
        <w:pStyle w:val="2"/>
        <w:numPr>
          <w:ilvl w:val="1"/>
          <w:numId w:val="9"/>
        </w:numPr>
      </w:pP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F6DCF" w:rsidRPr="00CF69A4" w:rsidRDefault="00EF6DCF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3049A6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5A23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507311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DCF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Default="00C27AA6" w:rsidP="009F1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Pr="00E15D65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C27AA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4B4E" w:rsidRDefault="00904B4E" w:rsidP="00904B4E">
      <w:pPr>
        <w:pStyle w:val="2"/>
        <w:numPr>
          <w:ilvl w:val="1"/>
          <w:numId w:val="9"/>
        </w:numPr>
      </w:pPr>
      <w:r>
        <w:rPr>
          <w:rFonts w:hint="eastAsia"/>
        </w:rPr>
        <w:t>根据</w:t>
      </w:r>
      <w:r>
        <w:rPr>
          <w:rFonts w:hint="eastAsia"/>
        </w:rPr>
        <w:t>seatid</w:t>
      </w: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C4473" w:rsidRPr="00CF69A4" w:rsidRDefault="00CC4473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3049A6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  <w:r w:rsidR="0083553E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BySeatId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5A23CF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507311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C4473" w:rsidRPr="00ED7162" w:rsidTr="00721FF5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B390B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Pr="00E15D65" w:rsidRDefault="00CC4473" w:rsidP="0065792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 w:rsidR="0065792A"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57378" w:rsidRDefault="00E57378" w:rsidP="00E57378">
      <w:pPr>
        <w:pStyle w:val="2"/>
        <w:numPr>
          <w:ilvl w:val="1"/>
          <w:numId w:val="9"/>
        </w:numPr>
      </w:pPr>
      <w:r>
        <w:rPr>
          <w:rFonts w:hint="eastAsia"/>
        </w:rPr>
        <w:t>查看助手列表接口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E43C8" w:rsidRPr="00CF69A4" w:rsidRDefault="00DE43C8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DE43C8">
              <w:rPr>
                <w:sz w:val="20"/>
                <w:szCs w:val="20"/>
              </w:rPr>
              <w:t>AssistantHandler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3049A6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507311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151EDA"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151EDA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071A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4723" w:rsidRDefault="00964723" w:rsidP="00964723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查看材料列表接口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D043C" w:rsidRPr="00CF69A4" w:rsidRDefault="00ED043C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14579" w:rsidRPr="00514579">
              <w:rPr>
                <w:sz w:val="20"/>
                <w:szCs w:val="20"/>
              </w:rPr>
              <w:t>MaterialHandler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3049A6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507311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50C12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at</w:t>
                  </w:r>
                  <w:r>
                    <w:rPr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种植材料，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其他材料，不传值返回所有材料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5C1F" w:rsidRDefault="00CE5C1F" w:rsidP="00CE5C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编辑诊所头像接口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83380" w:rsidRPr="00CF69A4" w:rsidRDefault="00D83380" w:rsidP="00452146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F2397" w:rsidRPr="005F2397">
              <w:rPr>
                <w:sz w:val="20"/>
                <w:szCs w:val="20"/>
              </w:rPr>
              <w:t>ClinicHandler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83380" w:rsidRPr="00ED7162" w:rsidRDefault="00D83380" w:rsidP="00D833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编辑诊所头像</w:t>
            </w:r>
            <w:r w:rsidR="009C3923">
              <w:rPr>
                <w:rFonts w:hint="eastAsia"/>
                <w:sz w:val="20"/>
                <w:szCs w:val="20"/>
              </w:rPr>
              <w:t>，将图片以流的方式上传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3049A6" w:rsidRDefault="0014364E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4364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editClinicImg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507311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F6DCF" w:rsidRDefault="00EF6DCF" w:rsidP="00EF6DCF"/>
    <w:p w:rsidR="00AB7BF3" w:rsidRDefault="00AB7BF3" w:rsidP="00AB7BF3">
      <w:pPr>
        <w:pStyle w:val="2"/>
      </w:pPr>
      <w:r>
        <w:rPr>
          <w:rFonts w:hint="eastAsia"/>
        </w:rPr>
        <w:t>3.62</w:t>
      </w:r>
      <w:r>
        <w:tab/>
      </w:r>
      <w:r w:rsidRPr="00AB7BF3">
        <w:rPr>
          <w:rFonts w:hint="eastAsia"/>
        </w:rPr>
        <w:t>根据诊所</w:t>
      </w:r>
      <w:r w:rsidRPr="00AB7BF3">
        <w:rPr>
          <w:rFonts w:hint="eastAsia"/>
        </w:rPr>
        <w:t>id</w:t>
      </w:r>
      <w:r w:rsidRPr="00AB7BF3">
        <w:rPr>
          <w:rFonts w:hint="eastAsia"/>
        </w:rPr>
        <w:t>查找指定时间内的营业状态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B7BF3" w:rsidRPr="00CF69A4" w:rsidRDefault="00AB7BF3" w:rsidP="00E36CC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A0336">
              <w:rPr>
                <w:rFonts w:hint="eastAsia"/>
                <w:sz w:val="20"/>
                <w:szCs w:val="20"/>
              </w:rPr>
              <w:t>www</w:t>
            </w:r>
            <w:r w:rsidR="003A0336">
              <w:rPr>
                <w:sz w:val="20"/>
                <w:szCs w:val="20"/>
              </w:rPr>
              <w:t>.</w:t>
            </w:r>
            <w:r w:rsidR="003A0336"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E36CC0"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 w:rsidRPr="00E36CC0">
              <w:rPr>
                <w:rFonts w:hint="eastAsia"/>
                <w:sz w:val="20"/>
                <w:szCs w:val="20"/>
              </w:rPr>
              <w:t>根据诊所</w:t>
            </w:r>
            <w:r w:rsidRPr="00E36CC0">
              <w:rPr>
                <w:rFonts w:hint="eastAsia"/>
                <w:sz w:val="20"/>
                <w:szCs w:val="20"/>
              </w:rPr>
              <w:t>id</w:t>
            </w:r>
            <w:r w:rsidRPr="00E36CC0">
              <w:rPr>
                <w:rFonts w:hint="eastAsia"/>
                <w:sz w:val="20"/>
                <w:szCs w:val="20"/>
              </w:rPr>
              <w:t>查找指定时间内的营业状态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3049A6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listByClinicIdAndDate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rFonts w:hint="eastAsia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6CC0">
                    <w:rPr>
                      <w:sz w:val="20"/>
                      <w:szCs w:val="20"/>
                    </w:rPr>
                    <w:t>cur_date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507311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2016-05-18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指定时间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79583F" w:rsidRDefault="0079583F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{"Code":200,"Result":{"Business":{"ClinicId":1,"BusinessHours":"08:00-20:00","BusinessWeek":"1,2,3,4,5"},"SeatList":[{"seat_id":"1","seat_name":"1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"},{"seat_id":"1_2015201","seat_name":"3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"},{"seat_id":"1445915152194","seat_name":"4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"},{"seat_id":"1446178124333","seat_name":"5"},{"seat_id":"1446429338695","seat_name":"12"},{"seat_id":"2","seat_name":"2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"}],"TimeList":[]}}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79583F"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3.63</w:t>
      </w:r>
      <w:r>
        <w:tab/>
      </w:r>
      <w:r>
        <w:rPr>
          <w:rFonts w:hint="eastAsia"/>
        </w:rPr>
        <w:t>新增排班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C15217" w:rsidRPr="00C15217">
              <w:rPr>
                <w:sz w:val="20"/>
                <w:szCs w:val="20"/>
              </w:rPr>
              <w:t>ClinicTimesHandler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C15217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15217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新增诊所排班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1C2255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1C2255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12198" w:rsidP="00C121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12198">
                    <w:rPr>
                      <w:sz w:val="20"/>
                      <w:szCs w:val="20"/>
                    </w:rPr>
                    <w:t>{"clinic_id":"2","seat_id":"2_23432","begin_time":"2016-05-18 17:12:01","end_time":"2016-05-18 20:12:01","business_status":1,"creation_time":"2016-05-18 19:12:01","doctor_id":123}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1C225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C2255">
                    <w:rPr>
                      <w:rFonts w:hint="eastAsia"/>
                      <w:sz w:val="20"/>
                      <w:szCs w:val="20"/>
                    </w:rPr>
                    <w:t>排班实体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121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12198" w:rsidRPr="0079583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C12198" w:rsidRPr="00C12198">
                    <w:rPr>
                      <w:sz w:val="20"/>
                      <w:szCs w:val="20"/>
                    </w:rPr>
                    <w:t>{"KeyId":1,"clinic_id":"2","seat_id":"2_23432","begin_time":"2016-05-18 17:12:01","end_time":"2016-05-18 20:12:01","business_status":1,"creation_time":"2016-05-18 19:12:01","doctor_id":123}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3.64</w:t>
      </w:r>
      <w:r>
        <w:tab/>
      </w:r>
      <w:r>
        <w:rPr>
          <w:rFonts w:hint="eastAsia"/>
        </w:rPr>
        <w:t>上传预约文件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FB6066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F52F0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将需要上传的文件，预约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等封装为一个对象并且带上文件</w:t>
            </w:r>
            <w:r>
              <w:rPr>
                <w:rFonts w:hint="eastAsia"/>
                <w:sz w:val="20"/>
                <w:szCs w:val="20"/>
              </w:rPr>
              <w:t>POST</w:t>
            </w:r>
            <w:r>
              <w:rPr>
                <w:rFonts w:hint="eastAsia"/>
                <w:sz w:val="20"/>
                <w:szCs w:val="20"/>
              </w:rPr>
              <w:t>给服务器</w:t>
            </w: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FB6066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FB6066" w:rsidP="00FB606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F52F0" w:rsidP="00CF52F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F52F0">
                    <w:rPr>
                      <w:sz w:val="20"/>
                      <w:szCs w:val="20"/>
                    </w:rPr>
                    <w:t>{"reserver_id":"123","file_name":"123_232.jpg","file_type":"ct","doctor_id":12,"creation_time":"2016-05</w:t>
                  </w:r>
                  <w:r w:rsidRPr="00CF52F0">
                    <w:rPr>
                      <w:sz w:val="20"/>
                      <w:szCs w:val="20"/>
                    </w:rPr>
                    <w:lastRenderedPageBreak/>
                    <w:t>-18 19:18:24"}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CF52F0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D6A54">
        <w:tc>
          <w:tcPr>
            <w:tcW w:w="65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F52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F52F0" w:rsidRPr="00CF52F0">
                    <w:rPr>
                      <w:sz w:val="20"/>
                      <w:szCs w:val="20"/>
                    </w:rPr>
                    <w:t>{"KeyId":1,"reserver_id":"123","file_name":"123_232.jpg","file_type":"ct","doctor_id":12,"creation_time":"2016-05-18 19:18:24"}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D6A54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6066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AB7BF3" w:rsidRDefault="00AB7BF3" w:rsidP="00AB7BF3">
      <w:pPr>
        <w:pStyle w:val="2"/>
      </w:pPr>
      <w:r>
        <w:rPr>
          <w:rFonts w:hint="eastAsia"/>
        </w:rPr>
        <w:t>3.65</w:t>
      </w:r>
      <w:r>
        <w:tab/>
      </w:r>
      <w:r>
        <w:rPr>
          <w:rFonts w:hint="eastAsia"/>
        </w:rPr>
        <w:t>获取预约中患者信息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bookmarkStart w:id="159" w:name="OLE_LINK1"/>
            <w:bookmarkStart w:id="160" w:name="OLE_LINK2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896D76" w:rsidRPr="00CF69A4" w:rsidRDefault="00896D76" w:rsidP="00BD6A54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8E6501" w:rsidRPr="008E6501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143" w:type="pct"/>
          </w:tcPr>
          <w:p w:rsidR="00896D76" w:rsidRPr="00ED7162" w:rsidRDefault="008E6501" w:rsidP="008E650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获取诊所预约中的患者信息和预约相关文件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getPatientAndFiles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reserver_id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8E6501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E6501" w:rsidRP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6501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123_23423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6D76" w:rsidRPr="00ED7162" w:rsidTr="00B461AA">
        <w:tc>
          <w:tcPr>
            <w:tcW w:w="628" w:type="pct"/>
          </w:tcPr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896D76" w:rsidRPr="00ED7162" w:rsidTr="00B461AA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461AA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A259DB" w:rsidRDefault="00896D76" w:rsidP="00A259D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{"Code":200,"Result":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{"PatientId":"123_23423","PatientName":"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测试患者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","PatientAge":29,"Files":[{"KeyId":1,"reserver_id":"1231","file_name":"2322324.jpg","file_type":"ct","doctor_id":12312,"creation_time":"2016-05-18 19:30:15"},{"KeyId":1,"reserver_id":"1231","file_name":"2322324.</w:t>
                  </w:r>
                  <w:r w:rsidR="00A259DB" w:rsidRPr="00A259DB">
                    <w:rPr>
                      <w:kern w:val="0"/>
                      <w:sz w:val="20"/>
                      <w:szCs w:val="20"/>
                    </w:rPr>
                    <w:t>jpg","file_type":"ct","doctor_id":12312,"creation_time":"2016-05-18 19:30:15"}]}</w:t>
                  </w: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461AA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59"/>
      <w:bookmarkEnd w:id="160"/>
    </w:tbl>
    <w:p w:rsidR="00AB7BF3" w:rsidRDefault="00AB7BF3" w:rsidP="00AB7BF3"/>
    <w:p w:rsidR="00E77B9C" w:rsidRDefault="00E77B9C" w:rsidP="00AB7BF3"/>
    <w:p w:rsidR="00E77B9C" w:rsidRDefault="00E77B9C" w:rsidP="00E77B9C">
      <w:pPr>
        <w:pStyle w:val="2"/>
      </w:pPr>
      <w:r>
        <w:rPr>
          <w:rFonts w:hint="eastAsia"/>
        </w:rPr>
        <w:t>3.66</w:t>
      </w:r>
      <w:r>
        <w:tab/>
      </w:r>
      <w:r>
        <w:rPr>
          <w:rFonts w:hint="eastAsia"/>
        </w:rPr>
        <w:t>更新诊所的</w:t>
      </w:r>
      <w:r>
        <w:rPr>
          <w:rFonts w:hint="eastAsia"/>
        </w:rPr>
        <w:t>device</w:t>
      </w:r>
      <w:r>
        <w:t>type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bookmarkStart w:id="161" w:name="OLE_LINK3"/>
            <w:bookmarkStart w:id="162" w:name="OLE_LINK4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E77B9C" w:rsidRPr="00CF69A4" w:rsidRDefault="00E77B9C" w:rsidP="00BD6A54">
            <w:pPr>
              <w:spacing w:line="360" w:lineRule="auto"/>
            </w:pPr>
            <w:r w:rsidRPr="00E77B9C">
              <w:rPr>
                <w:sz w:val="20"/>
                <w:szCs w:val="20"/>
              </w:rPr>
              <w:t>http://www.ibeituan.com/clinicServer/ashx/AppointmentsHandler.ashx</w:t>
            </w: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143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B9C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3049A6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77B9C">
                    <w:rPr>
                      <w:sz w:val="20"/>
                      <w:szCs w:val="20"/>
                    </w:rPr>
                    <w:t>updatedevicetoken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77B9C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77B9C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B9C" w:rsidRPr="008E6501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7B9C">
                    <w:rPr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123_23423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>ken</w:t>
                  </w:r>
                </w:p>
              </w:tc>
            </w:tr>
          </w:tbl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B9C" w:rsidRPr="00ED7162" w:rsidTr="00BD6A54">
        <w:tc>
          <w:tcPr>
            <w:tcW w:w="628" w:type="pct"/>
          </w:tcPr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E77B9C" w:rsidRPr="00ED7162" w:rsidTr="00BD6A5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7B9C" w:rsidRPr="00ED7162" w:rsidTr="00BD6A5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A259DB" w:rsidRDefault="00E77B9C" w:rsidP="00E77B9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77B9C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77B9C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B9C" w:rsidRDefault="00E77B9C" w:rsidP="00BD6A54">
                  <w:pPr>
                    <w:spacing w:line="360" w:lineRule="auto"/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Default="00E77B9C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B9C" w:rsidRPr="00ED7162" w:rsidRDefault="00E77B9C" w:rsidP="00E77B9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7B9C" w:rsidRPr="00ED7162" w:rsidRDefault="00E77B9C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61"/>
      <w:bookmarkEnd w:id="162"/>
    </w:tbl>
    <w:p w:rsidR="00E77B9C" w:rsidRDefault="00E77B9C" w:rsidP="00AB7BF3"/>
    <w:p w:rsidR="00E77B9C" w:rsidRDefault="00E77B9C" w:rsidP="00AB7BF3"/>
    <w:p w:rsidR="00E77B9C" w:rsidRDefault="00E77B9C" w:rsidP="00E77B9C">
      <w:pPr>
        <w:pStyle w:val="2"/>
      </w:pPr>
      <w:r>
        <w:rPr>
          <w:rFonts w:hint="eastAsia"/>
        </w:rPr>
        <w:t>3.67</w:t>
      </w:r>
      <w:r>
        <w:tab/>
      </w:r>
      <w:r>
        <w:rPr>
          <w:rFonts w:hint="eastAsia"/>
        </w:rPr>
        <w:t>查询所有诊所列表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BD6A54" w:rsidRPr="00CF69A4" w:rsidRDefault="00BD6A54" w:rsidP="00BD6A54">
            <w:pPr>
              <w:spacing w:line="360" w:lineRule="auto"/>
            </w:pPr>
            <w:r w:rsidRPr="00BD6A54">
              <w:rPr>
                <w:rFonts w:hint="eastAsia"/>
                <w:sz w:val="20"/>
                <w:szCs w:val="20"/>
              </w:rPr>
              <w:t>www.ibeituan.com/clinicServer/ashx/ClinicHandler.ashx?action=getListByParams&amp;QueryModel={"KeyWord":null,"IsAsc":true,"SortField":null,"PageIndex":2,"PageSize":5,"DoctorId":1865,"ClinicId":null,"ClinicName":null,"ClinicArea":"</w:t>
            </w:r>
            <w:r w:rsidRPr="00BD6A54">
              <w:rPr>
                <w:rFonts w:hint="eastAsia"/>
                <w:sz w:val="20"/>
                <w:szCs w:val="20"/>
              </w:rPr>
              <w:t>武汉市</w:t>
            </w:r>
            <w:r w:rsidRPr="00BD6A54">
              <w:rPr>
                <w:rFonts w:hint="eastAsia"/>
                <w:sz w:val="20"/>
                <w:szCs w:val="20"/>
              </w:rPr>
              <w:t>","BusinessHours":null,"Busi</w:t>
            </w:r>
            <w:r w:rsidRPr="00BD6A54">
              <w:rPr>
                <w:sz w:val="20"/>
                <w:szCs w:val="20"/>
              </w:rPr>
              <w:t>nessWeek":null}</w:t>
            </w: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143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D6A54" w:rsidRPr="00ED7162" w:rsidTr="00BD6A54">
        <w:trPr>
          <w:gridAfter w:val="1"/>
          <w:wAfter w:w="230" w:type="pct"/>
        </w:trPr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3049A6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sz w:val="20"/>
                      <w:szCs w:val="20"/>
                    </w:rPr>
                    <w:t>getListByParams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D6A54" w:rsidRPr="00ED7162" w:rsidTr="00BD6A54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D6A54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BD6A54">
                    <w:rPr>
                      <w:rFonts w:hint="eastAsia"/>
                      <w:sz w:val="20"/>
                      <w:szCs w:val="20"/>
                    </w:rPr>
                    <w:t>{"KeyWord":null,"IsAsc":true,"SortField":null,"PageIndex":2,"PageSize":5,"DoctorId":1865,"ClinicId":null,"ClinicName":null,"ClinicArea":"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武汉市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","BusinessHours":null,"BusinessWeek":null}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查询参数类型</w:t>
                  </w:r>
                </w:p>
              </w:tc>
            </w:tr>
          </w:tbl>
          <w:p w:rsidR="00BD6A54" w:rsidRPr="00ED7162" w:rsidRDefault="00BD6A54" w:rsidP="00BD6A54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BD6A54" w:rsidRPr="00ED7162" w:rsidTr="00BD6A54">
        <w:tc>
          <w:tcPr>
            <w:tcW w:w="628" w:type="pct"/>
          </w:tcPr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BD6A54" w:rsidRPr="00ED7162" w:rsidTr="00BD6A54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D6A54" w:rsidRPr="00ED7162" w:rsidTr="00BD6A54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A259DB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D6A54">
                    <w:rPr>
                      <w:rFonts w:hint="eastAsia"/>
                      <w:sz w:val="20"/>
                      <w:szCs w:val="20"/>
                    </w:rPr>
                    <w:t>{"Code":200,"Result":[{"KeyId":47,"clinic_id":28,"clinic_name":"cy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","clinic_img":"28_1809ffb0-833b-487d-9639-317aaeee5f43.jpg","clinic_code":"","clinic_location":"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重庆北碚浙江嘉兴金会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","business_hours":"09:00-18:00","business_week":"1,2,3,4,5","clinic_phone":"01066543","longitude":0.0,"dimension":0.0,"pay_password":null,"clinic_summary":"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哈哈哈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","clinic_area":"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武汉市</w:t>
                  </w:r>
                  <w:r w:rsidRPr="00BD6A54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BD6A54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F030B">
                    <w:rPr>
                      <w:rFonts w:hint="eastAsia"/>
                      <w:sz w:val="20"/>
                      <w:szCs w:val="20"/>
                    </w:rPr>
                    <w:t>医生未签约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D6A54" w:rsidRPr="00ED7162" w:rsidTr="00BD6A54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D6A54" w:rsidRDefault="00BD6A54" w:rsidP="00BD6A54">
                  <w:pPr>
                    <w:spacing w:line="360" w:lineRule="auto"/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D6A54" w:rsidRPr="00ED7162" w:rsidRDefault="00BD6A54" w:rsidP="00BD6A5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bookmarkStart w:id="163" w:name="_GoBack"/>
                  <w:bookmarkEnd w:id="163"/>
                </w:p>
              </w:tc>
            </w:tr>
          </w:tbl>
          <w:p w:rsidR="00BD6A54" w:rsidRPr="00ED7162" w:rsidRDefault="00BD6A54" w:rsidP="00BD6A5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7B9C" w:rsidRDefault="00E77B9C" w:rsidP="00AB7BF3"/>
    <w:p w:rsidR="00E77B9C" w:rsidRDefault="00E77B9C" w:rsidP="00AB7BF3"/>
    <w:p w:rsidR="00E77B9C" w:rsidRPr="00AB7BF3" w:rsidRDefault="00E77B9C" w:rsidP="00AB7BF3">
      <w:pPr>
        <w:rPr>
          <w:rFonts w:hint="eastAsia"/>
        </w:rPr>
      </w:pPr>
    </w:p>
    <w:sectPr w:rsidR="00E77B9C" w:rsidRPr="00AB7BF3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30" w:rsidRDefault="004E0630" w:rsidP="00F62B0B">
      <w:r>
        <w:separator/>
      </w:r>
    </w:p>
  </w:endnote>
  <w:endnote w:type="continuationSeparator" w:id="0">
    <w:p w:rsidR="004E0630" w:rsidRDefault="004E0630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30" w:rsidRDefault="004E0630" w:rsidP="00F62B0B">
      <w:r>
        <w:separator/>
      </w:r>
    </w:p>
  </w:footnote>
  <w:footnote w:type="continuationSeparator" w:id="0">
    <w:p w:rsidR="004E0630" w:rsidRDefault="004E0630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DADDF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9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 w15:restartNumberingAfterBreak="0">
    <w:nsid w:val="742D38DE"/>
    <w:multiLevelType w:val="multilevel"/>
    <w:tmpl w:val="C1685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D73"/>
    <w:rsid w:val="0000659D"/>
    <w:rsid w:val="000073EC"/>
    <w:rsid w:val="0001080B"/>
    <w:rsid w:val="00013830"/>
    <w:rsid w:val="00023471"/>
    <w:rsid w:val="00026174"/>
    <w:rsid w:val="00030690"/>
    <w:rsid w:val="000325FB"/>
    <w:rsid w:val="00034FB8"/>
    <w:rsid w:val="000505D8"/>
    <w:rsid w:val="00050AD7"/>
    <w:rsid w:val="00050C09"/>
    <w:rsid w:val="000532CF"/>
    <w:rsid w:val="0005508F"/>
    <w:rsid w:val="000555BB"/>
    <w:rsid w:val="00055948"/>
    <w:rsid w:val="00056D59"/>
    <w:rsid w:val="00060427"/>
    <w:rsid w:val="000624BA"/>
    <w:rsid w:val="000643F5"/>
    <w:rsid w:val="00070D91"/>
    <w:rsid w:val="00071A1B"/>
    <w:rsid w:val="000743A5"/>
    <w:rsid w:val="0007456C"/>
    <w:rsid w:val="00076AC0"/>
    <w:rsid w:val="000774AF"/>
    <w:rsid w:val="000775CE"/>
    <w:rsid w:val="00081FE8"/>
    <w:rsid w:val="0008315C"/>
    <w:rsid w:val="0008451B"/>
    <w:rsid w:val="00084E86"/>
    <w:rsid w:val="00085C90"/>
    <w:rsid w:val="00086AB7"/>
    <w:rsid w:val="000903D1"/>
    <w:rsid w:val="000906A7"/>
    <w:rsid w:val="0009238A"/>
    <w:rsid w:val="0009613A"/>
    <w:rsid w:val="00096E6A"/>
    <w:rsid w:val="000A0932"/>
    <w:rsid w:val="000A144F"/>
    <w:rsid w:val="000A2065"/>
    <w:rsid w:val="000A4D0B"/>
    <w:rsid w:val="000A6090"/>
    <w:rsid w:val="000C05C9"/>
    <w:rsid w:val="000C37C3"/>
    <w:rsid w:val="000C4D33"/>
    <w:rsid w:val="000C5208"/>
    <w:rsid w:val="000C683B"/>
    <w:rsid w:val="000C68B1"/>
    <w:rsid w:val="000C6ACB"/>
    <w:rsid w:val="000C6F78"/>
    <w:rsid w:val="000C7191"/>
    <w:rsid w:val="000C7A2A"/>
    <w:rsid w:val="000D0F4F"/>
    <w:rsid w:val="000D3BC2"/>
    <w:rsid w:val="000D6E3A"/>
    <w:rsid w:val="000E3DAB"/>
    <w:rsid w:val="000E3E68"/>
    <w:rsid w:val="000E4AE5"/>
    <w:rsid w:val="000E542D"/>
    <w:rsid w:val="000F0206"/>
    <w:rsid w:val="000F161D"/>
    <w:rsid w:val="000F17E1"/>
    <w:rsid w:val="000F26D9"/>
    <w:rsid w:val="00100789"/>
    <w:rsid w:val="00100A55"/>
    <w:rsid w:val="00103A1D"/>
    <w:rsid w:val="00104DDD"/>
    <w:rsid w:val="001121E3"/>
    <w:rsid w:val="00114788"/>
    <w:rsid w:val="00114DD6"/>
    <w:rsid w:val="00120CDE"/>
    <w:rsid w:val="00121B48"/>
    <w:rsid w:val="0012408F"/>
    <w:rsid w:val="00124A47"/>
    <w:rsid w:val="001347A4"/>
    <w:rsid w:val="00141AC3"/>
    <w:rsid w:val="0014364E"/>
    <w:rsid w:val="0014739A"/>
    <w:rsid w:val="00150DDD"/>
    <w:rsid w:val="00151EDA"/>
    <w:rsid w:val="001526BD"/>
    <w:rsid w:val="00153734"/>
    <w:rsid w:val="0015689B"/>
    <w:rsid w:val="00156CAB"/>
    <w:rsid w:val="00160065"/>
    <w:rsid w:val="00160381"/>
    <w:rsid w:val="00162F04"/>
    <w:rsid w:val="00162F7E"/>
    <w:rsid w:val="00163B63"/>
    <w:rsid w:val="0017108A"/>
    <w:rsid w:val="00175161"/>
    <w:rsid w:val="001767C7"/>
    <w:rsid w:val="00176C30"/>
    <w:rsid w:val="00177E0B"/>
    <w:rsid w:val="001807F9"/>
    <w:rsid w:val="0018307E"/>
    <w:rsid w:val="00183B1C"/>
    <w:rsid w:val="00185C52"/>
    <w:rsid w:val="00187A20"/>
    <w:rsid w:val="0019766D"/>
    <w:rsid w:val="001A0060"/>
    <w:rsid w:val="001A0D07"/>
    <w:rsid w:val="001A75BE"/>
    <w:rsid w:val="001B0C22"/>
    <w:rsid w:val="001B1BD7"/>
    <w:rsid w:val="001B3614"/>
    <w:rsid w:val="001B525E"/>
    <w:rsid w:val="001B72CC"/>
    <w:rsid w:val="001C2255"/>
    <w:rsid w:val="001C463C"/>
    <w:rsid w:val="001C5096"/>
    <w:rsid w:val="001C6E73"/>
    <w:rsid w:val="001C711D"/>
    <w:rsid w:val="001D0555"/>
    <w:rsid w:val="001D2485"/>
    <w:rsid w:val="001D290B"/>
    <w:rsid w:val="001D33E8"/>
    <w:rsid w:val="001D7202"/>
    <w:rsid w:val="001E1883"/>
    <w:rsid w:val="001E26C2"/>
    <w:rsid w:val="001E29CD"/>
    <w:rsid w:val="001F3D16"/>
    <w:rsid w:val="001F42C2"/>
    <w:rsid w:val="001F4648"/>
    <w:rsid w:val="001F59CE"/>
    <w:rsid w:val="001F61DF"/>
    <w:rsid w:val="001F78BA"/>
    <w:rsid w:val="002010DE"/>
    <w:rsid w:val="00204595"/>
    <w:rsid w:val="00204B22"/>
    <w:rsid w:val="00205EAF"/>
    <w:rsid w:val="002064A2"/>
    <w:rsid w:val="002113B0"/>
    <w:rsid w:val="00211AA5"/>
    <w:rsid w:val="0021320D"/>
    <w:rsid w:val="002167D7"/>
    <w:rsid w:val="00217761"/>
    <w:rsid w:val="00222D14"/>
    <w:rsid w:val="00224B1C"/>
    <w:rsid w:val="002274A9"/>
    <w:rsid w:val="002311BF"/>
    <w:rsid w:val="00232027"/>
    <w:rsid w:val="00234E1C"/>
    <w:rsid w:val="00236386"/>
    <w:rsid w:val="0024239E"/>
    <w:rsid w:val="0024253B"/>
    <w:rsid w:val="0024393C"/>
    <w:rsid w:val="002532A4"/>
    <w:rsid w:val="00256916"/>
    <w:rsid w:val="00257441"/>
    <w:rsid w:val="00261A98"/>
    <w:rsid w:val="00264382"/>
    <w:rsid w:val="0026566E"/>
    <w:rsid w:val="0027272A"/>
    <w:rsid w:val="002746C9"/>
    <w:rsid w:val="00274E3C"/>
    <w:rsid w:val="00277BFF"/>
    <w:rsid w:val="00283454"/>
    <w:rsid w:val="00283C4E"/>
    <w:rsid w:val="00286301"/>
    <w:rsid w:val="00287B7A"/>
    <w:rsid w:val="0029457F"/>
    <w:rsid w:val="00297907"/>
    <w:rsid w:val="002B17EB"/>
    <w:rsid w:val="002B25B1"/>
    <w:rsid w:val="002B55E9"/>
    <w:rsid w:val="002B583C"/>
    <w:rsid w:val="002B5E14"/>
    <w:rsid w:val="002B667C"/>
    <w:rsid w:val="002C1C5F"/>
    <w:rsid w:val="002C2222"/>
    <w:rsid w:val="002C2F61"/>
    <w:rsid w:val="002C3BD0"/>
    <w:rsid w:val="002C5221"/>
    <w:rsid w:val="002C6617"/>
    <w:rsid w:val="002D17E4"/>
    <w:rsid w:val="002D1CBF"/>
    <w:rsid w:val="002D4C74"/>
    <w:rsid w:val="002E0532"/>
    <w:rsid w:val="002E5E94"/>
    <w:rsid w:val="002F3A1A"/>
    <w:rsid w:val="002F6173"/>
    <w:rsid w:val="002F6C66"/>
    <w:rsid w:val="003059CF"/>
    <w:rsid w:val="00307AD2"/>
    <w:rsid w:val="00310616"/>
    <w:rsid w:val="00310C55"/>
    <w:rsid w:val="003237B4"/>
    <w:rsid w:val="00324380"/>
    <w:rsid w:val="00326338"/>
    <w:rsid w:val="00330C23"/>
    <w:rsid w:val="00330E2F"/>
    <w:rsid w:val="0033187F"/>
    <w:rsid w:val="00337AF5"/>
    <w:rsid w:val="00343FC9"/>
    <w:rsid w:val="003469BA"/>
    <w:rsid w:val="00347336"/>
    <w:rsid w:val="00347573"/>
    <w:rsid w:val="003525F0"/>
    <w:rsid w:val="003549DE"/>
    <w:rsid w:val="003554F7"/>
    <w:rsid w:val="00357EC9"/>
    <w:rsid w:val="00361939"/>
    <w:rsid w:val="003645EE"/>
    <w:rsid w:val="0036617A"/>
    <w:rsid w:val="00370558"/>
    <w:rsid w:val="00374EE3"/>
    <w:rsid w:val="00377062"/>
    <w:rsid w:val="00381D89"/>
    <w:rsid w:val="00383020"/>
    <w:rsid w:val="00384079"/>
    <w:rsid w:val="0038471E"/>
    <w:rsid w:val="00384C55"/>
    <w:rsid w:val="00385F46"/>
    <w:rsid w:val="0039110C"/>
    <w:rsid w:val="003916A3"/>
    <w:rsid w:val="00392C18"/>
    <w:rsid w:val="003945F2"/>
    <w:rsid w:val="00395D2E"/>
    <w:rsid w:val="003A0336"/>
    <w:rsid w:val="003A4163"/>
    <w:rsid w:val="003A44FF"/>
    <w:rsid w:val="003A7619"/>
    <w:rsid w:val="003A78A1"/>
    <w:rsid w:val="003B1BDA"/>
    <w:rsid w:val="003C0440"/>
    <w:rsid w:val="003C22CA"/>
    <w:rsid w:val="003C417C"/>
    <w:rsid w:val="003C4DC6"/>
    <w:rsid w:val="003C5FA1"/>
    <w:rsid w:val="003C6E2F"/>
    <w:rsid w:val="003D1C41"/>
    <w:rsid w:val="003D3487"/>
    <w:rsid w:val="003D5917"/>
    <w:rsid w:val="003D65E9"/>
    <w:rsid w:val="003E013D"/>
    <w:rsid w:val="003E20FB"/>
    <w:rsid w:val="003E2E92"/>
    <w:rsid w:val="003E5724"/>
    <w:rsid w:val="003E57E4"/>
    <w:rsid w:val="003E6217"/>
    <w:rsid w:val="003F05AD"/>
    <w:rsid w:val="003F1ADA"/>
    <w:rsid w:val="003F2353"/>
    <w:rsid w:val="003F2F18"/>
    <w:rsid w:val="003F3508"/>
    <w:rsid w:val="003F7276"/>
    <w:rsid w:val="00404D56"/>
    <w:rsid w:val="0041079B"/>
    <w:rsid w:val="00410BC8"/>
    <w:rsid w:val="00410C43"/>
    <w:rsid w:val="004130F0"/>
    <w:rsid w:val="004144DD"/>
    <w:rsid w:val="004203D7"/>
    <w:rsid w:val="004226DF"/>
    <w:rsid w:val="00423E62"/>
    <w:rsid w:val="00424409"/>
    <w:rsid w:val="004259FF"/>
    <w:rsid w:val="004270B5"/>
    <w:rsid w:val="00427A81"/>
    <w:rsid w:val="00427D03"/>
    <w:rsid w:val="00427DA0"/>
    <w:rsid w:val="00432938"/>
    <w:rsid w:val="00433F33"/>
    <w:rsid w:val="004346F0"/>
    <w:rsid w:val="004356F5"/>
    <w:rsid w:val="0043798B"/>
    <w:rsid w:val="00437D9F"/>
    <w:rsid w:val="00440764"/>
    <w:rsid w:val="00444796"/>
    <w:rsid w:val="004459C3"/>
    <w:rsid w:val="00452146"/>
    <w:rsid w:val="00452868"/>
    <w:rsid w:val="0045295D"/>
    <w:rsid w:val="00453331"/>
    <w:rsid w:val="00453E21"/>
    <w:rsid w:val="004561F7"/>
    <w:rsid w:val="00460EEF"/>
    <w:rsid w:val="004610AE"/>
    <w:rsid w:val="004617AD"/>
    <w:rsid w:val="0046526B"/>
    <w:rsid w:val="00465DB5"/>
    <w:rsid w:val="00474768"/>
    <w:rsid w:val="0047485B"/>
    <w:rsid w:val="00474C2C"/>
    <w:rsid w:val="00474CD0"/>
    <w:rsid w:val="00480A6F"/>
    <w:rsid w:val="00483109"/>
    <w:rsid w:val="00484F43"/>
    <w:rsid w:val="004863CD"/>
    <w:rsid w:val="0049242E"/>
    <w:rsid w:val="0049335A"/>
    <w:rsid w:val="004942EB"/>
    <w:rsid w:val="004A0F32"/>
    <w:rsid w:val="004A5CBE"/>
    <w:rsid w:val="004A72B7"/>
    <w:rsid w:val="004A76C3"/>
    <w:rsid w:val="004B0425"/>
    <w:rsid w:val="004B62E7"/>
    <w:rsid w:val="004C0CC0"/>
    <w:rsid w:val="004C1F1A"/>
    <w:rsid w:val="004C2DB5"/>
    <w:rsid w:val="004C5323"/>
    <w:rsid w:val="004C586D"/>
    <w:rsid w:val="004C5BFA"/>
    <w:rsid w:val="004D0898"/>
    <w:rsid w:val="004D2458"/>
    <w:rsid w:val="004D285E"/>
    <w:rsid w:val="004D6870"/>
    <w:rsid w:val="004D6911"/>
    <w:rsid w:val="004D71F5"/>
    <w:rsid w:val="004D7AB9"/>
    <w:rsid w:val="004D7DC7"/>
    <w:rsid w:val="004E0630"/>
    <w:rsid w:val="004E088A"/>
    <w:rsid w:val="004E0D4A"/>
    <w:rsid w:val="004E1353"/>
    <w:rsid w:val="004E44C9"/>
    <w:rsid w:val="004E491F"/>
    <w:rsid w:val="004F68B2"/>
    <w:rsid w:val="004F7C3D"/>
    <w:rsid w:val="0050107E"/>
    <w:rsid w:val="005017EE"/>
    <w:rsid w:val="00505E8B"/>
    <w:rsid w:val="0050669A"/>
    <w:rsid w:val="00506B7D"/>
    <w:rsid w:val="00506F31"/>
    <w:rsid w:val="00512057"/>
    <w:rsid w:val="00514579"/>
    <w:rsid w:val="005156EE"/>
    <w:rsid w:val="005174CC"/>
    <w:rsid w:val="00523CAC"/>
    <w:rsid w:val="00524066"/>
    <w:rsid w:val="00526C19"/>
    <w:rsid w:val="00530061"/>
    <w:rsid w:val="00530E73"/>
    <w:rsid w:val="005438AB"/>
    <w:rsid w:val="00545E92"/>
    <w:rsid w:val="00547B5B"/>
    <w:rsid w:val="0055115B"/>
    <w:rsid w:val="00555943"/>
    <w:rsid w:val="005624E0"/>
    <w:rsid w:val="0056268D"/>
    <w:rsid w:val="00564959"/>
    <w:rsid w:val="005708FB"/>
    <w:rsid w:val="0057155D"/>
    <w:rsid w:val="005751E1"/>
    <w:rsid w:val="0057734C"/>
    <w:rsid w:val="00577EF7"/>
    <w:rsid w:val="005807EA"/>
    <w:rsid w:val="00581589"/>
    <w:rsid w:val="005848D8"/>
    <w:rsid w:val="00593810"/>
    <w:rsid w:val="00593D37"/>
    <w:rsid w:val="005942C9"/>
    <w:rsid w:val="00597B07"/>
    <w:rsid w:val="005A06E1"/>
    <w:rsid w:val="005A23CF"/>
    <w:rsid w:val="005A32E3"/>
    <w:rsid w:val="005A59A1"/>
    <w:rsid w:val="005A5F0F"/>
    <w:rsid w:val="005A6C13"/>
    <w:rsid w:val="005A74FD"/>
    <w:rsid w:val="005B12E9"/>
    <w:rsid w:val="005B2DEF"/>
    <w:rsid w:val="005B4B2D"/>
    <w:rsid w:val="005B6444"/>
    <w:rsid w:val="005B651E"/>
    <w:rsid w:val="005B7E8E"/>
    <w:rsid w:val="005C2ADA"/>
    <w:rsid w:val="005C2F93"/>
    <w:rsid w:val="005C570E"/>
    <w:rsid w:val="005C682F"/>
    <w:rsid w:val="005C6CF1"/>
    <w:rsid w:val="005D2F85"/>
    <w:rsid w:val="005D7253"/>
    <w:rsid w:val="005E09C4"/>
    <w:rsid w:val="005E3E52"/>
    <w:rsid w:val="005E5E89"/>
    <w:rsid w:val="005E70E4"/>
    <w:rsid w:val="005F0B1C"/>
    <w:rsid w:val="005F1AA4"/>
    <w:rsid w:val="005F20E0"/>
    <w:rsid w:val="005F2397"/>
    <w:rsid w:val="00600D03"/>
    <w:rsid w:val="00601118"/>
    <w:rsid w:val="006018D8"/>
    <w:rsid w:val="00603E4E"/>
    <w:rsid w:val="0060486C"/>
    <w:rsid w:val="00606E85"/>
    <w:rsid w:val="0060768F"/>
    <w:rsid w:val="00610FA8"/>
    <w:rsid w:val="00611B7B"/>
    <w:rsid w:val="00612087"/>
    <w:rsid w:val="006122AF"/>
    <w:rsid w:val="00612729"/>
    <w:rsid w:val="0061273F"/>
    <w:rsid w:val="00612F67"/>
    <w:rsid w:val="00613525"/>
    <w:rsid w:val="00615938"/>
    <w:rsid w:val="00620C48"/>
    <w:rsid w:val="00622249"/>
    <w:rsid w:val="006224F5"/>
    <w:rsid w:val="00623E2C"/>
    <w:rsid w:val="00624416"/>
    <w:rsid w:val="006247D5"/>
    <w:rsid w:val="00624ED7"/>
    <w:rsid w:val="00625AC2"/>
    <w:rsid w:val="00630BF8"/>
    <w:rsid w:val="00630D40"/>
    <w:rsid w:val="00631C58"/>
    <w:rsid w:val="00631E63"/>
    <w:rsid w:val="00632BAF"/>
    <w:rsid w:val="006337F0"/>
    <w:rsid w:val="00633B0D"/>
    <w:rsid w:val="0063563A"/>
    <w:rsid w:val="00636154"/>
    <w:rsid w:val="00636B39"/>
    <w:rsid w:val="00640AE2"/>
    <w:rsid w:val="00642427"/>
    <w:rsid w:val="006430DB"/>
    <w:rsid w:val="006443AA"/>
    <w:rsid w:val="0065132A"/>
    <w:rsid w:val="006574C0"/>
    <w:rsid w:val="0065792A"/>
    <w:rsid w:val="00662D05"/>
    <w:rsid w:val="00663A5E"/>
    <w:rsid w:val="006673CB"/>
    <w:rsid w:val="006674F7"/>
    <w:rsid w:val="0067462C"/>
    <w:rsid w:val="0067754D"/>
    <w:rsid w:val="00677900"/>
    <w:rsid w:val="00683CED"/>
    <w:rsid w:val="00684024"/>
    <w:rsid w:val="00685576"/>
    <w:rsid w:val="0069271D"/>
    <w:rsid w:val="006948EB"/>
    <w:rsid w:val="00695E87"/>
    <w:rsid w:val="0069684B"/>
    <w:rsid w:val="006A080E"/>
    <w:rsid w:val="006A2BFF"/>
    <w:rsid w:val="006A79D9"/>
    <w:rsid w:val="006B1A47"/>
    <w:rsid w:val="006B1BCD"/>
    <w:rsid w:val="006B3682"/>
    <w:rsid w:val="006B5A70"/>
    <w:rsid w:val="006B6C5B"/>
    <w:rsid w:val="006B723E"/>
    <w:rsid w:val="006B72C6"/>
    <w:rsid w:val="006B7815"/>
    <w:rsid w:val="006C00C4"/>
    <w:rsid w:val="006C0B08"/>
    <w:rsid w:val="006C1564"/>
    <w:rsid w:val="006C246F"/>
    <w:rsid w:val="006C2E22"/>
    <w:rsid w:val="006C40F8"/>
    <w:rsid w:val="006C4662"/>
    <w:rsid w:val="006D0756"/>
    <w:rsid w:val="006D0FE1"/>
    <w:rsid w:val="006D18C5"/>
    <w:rsid w:val="006D1F2D"/>
    <w:rsid w:val="006D4705"/>
    <w:rsid w:val="006D5951"/>
    <w:rsid w:val="006D5E28"/>
    <w:rsid w:val="006D77F9"/>
    <w:rsid w:val="006D79AF"/>
    <w:rsid w:val="006E12F0"/>
    <w:rsid w:val="006E47E8"/>
    <w:rsid w:val="006E5531"/>
    <w:rsid w:val="006E59A9"/>
    <w:rsid w:val="006F05F7"/>
    <w:rsid w:val="006F2981"/>
    <w:rsid w:val="006F3167"/>
    <w:rsid w:val="00701729"/>
    <w:rsid w:val="00701F23"/>
    <w:rsid w:val="00703F9A"/>
    <w:rsid w:val="0070567B"/>
    <w:rsid w:val="00706E95"/>
    <w:rsid w:val="00710058"/>
    <w:rsid w:val="0071371E"/>
    <w:rsid w:val="00721FF5"/>
    <w:rsid w:val="007278CE"/>
    <w:rsid w:val="00731213"/>
    <w:rsid w:val="00737A9A"/>
    <w:rsid w:val="007441D7"/>
    <w:rsid w:val="00744CBC"/>
    <w:rsid w:val="00750B3E"/>
    <w:rsid w:val="00753146"/>
    <w:rsid w:val="00753E08"/>
    <w:rsid w:val="00760310"/>
    <w:rsid w:val="00763AE4"/>
    <w:rsid w:val="0076794F"/>
    <w:rsid w:val="007739F0"/>
    <w:rsid w:val="00774819"/>
    <w:rsid w:val="007754E9"/>
    <w:rsid w:val="007761FD"/>
    <w:rsid w:val="00780809"/>
    <w:rsid w:val="00781F46"/>
    <w:rsid w:val="00782466"/>
    <w:rsid w:val="00786357"/>
    <w:rsid w:val="0078638D"/>
    <w:rsid w:val="0078639A"/>
    <w:rsid w:val="0078650A"/>
    <w:rsid w:val="0078664A"/>
    <w:rsid w:val="0078702E"/>
    <w:rsid w:val="00790D04"/>
    <w:rsid w:val="00791977"/>
    <w:rsid w:val="00792C6B"/>
    <w:rsid w:val="0079583F"/>
    <w:rsid w:val="00795CBB"/>
    <w:rsid w:val="00796170"/>
    <w:rsid w:val="00797F6F"/>
    <w:rsid w:val="007A36C8"/>
    <w:rsid w:val="007A7611"/>
    <w:rsid w:val="007B0A31"/>
    <w:rsid w:val="007B1C13"/>
    <w:rsid w:val="007B22D3"/>
    <w:rsid w:val="007B3D0A"/>
    <w:rsid w:val="007B462D"/>
    <w:rsid w:val="007B5E30"/>
    <w:rsid w:val="007B656C"/>
    <w:rsid w:val="007C6047"/>
    <w:rsid w:val="007C6D82"/>
    <w:rsid w:val="007D0D35"/>
    <w:rsid w:val="007D15BD"/>
    <w:rsid w:val="007D4611"/>
    <w:rsid w:val="007D481E"/>
    <w:rsid w:val="007E2D56"/>
    <w:rsid w:val="007E38F7"/>
    <w:rsid w:val="007E566B"/>
    <w:rsid w:val="007E5D8D"/>
    <w:rsid w:val="007E634B"/>
    <w:rsid w:val="007E7A56"/>
    <w:rsid w:val="007F1CB2"/>
    <w:rsid w:val="007F48D6"/>
    <w:rsid w:val="007F6028"/>
    <w:rsid w:val="0080001E"/>
    <w:rsid w:val="00800B11"/>
    <w:rsid w:val="008012D5"/>
    <w:rsid w:val="008028D1"/>
    <w:rsid w:val="00803704"/>
    <w:rsid w:val="008039D3"/>
    <w:rsid w:val="00803A52"/>
    <w:rsid w:val="0080419D"/>
    <w:rsid w:val="00805808"/>
    <w:rsid w:val="0080650F"/>
    <w:rsid w:val="00806FE7"/>
    <w:rsid w:val="0081432B"/>
    <w:rsid w:val="008218E2"/>
    <w:rsid w:val="00822E32"/>
    <w:rsid w:val="00826073"/>
    <w:rsid w:val="008264EB"/>
    <w:rsid w:val="008268AA"/>
    <w:rsid w:val="00832F93"/>
    <w:rsid w:val="0083553E"/>
    <w:rsid w:val="00836934"/>
    <w:rsid w:val="00842731"/>
    <w:rsid w:val="00843555"/>
    <w:rsid w:val="00852CFF"/>
    <w:rsid w:val="0085462F"/>
    <w:rsid w:val="0085561D"/>
    <w:rsid w:val="00861346"/>
    <w:rsid w:val="008638BF"/>
    <w:rsid w:val="00864FAB"/>
    <w:rsid w:val="00865A3D"/>
    <w:rsid w:val="008661E1"/>
    <w:rsid w:val="00867076"/>
    <w:rsid w:val="00871EEE"/>
    <w:rsid w:val="00877031"/>
    <w:rsid w:val="008774F7"/>
    <w:rsid w:val="00877ACC"/>
    <w:rsid w:val="00880BCE"/>
    <w:rsid w:val="00882AA3"/>
    <w:rsid w:val="00882F69"/>
    <w:rsid w:val="00883F55"/>
    <w:rsid w:val="008856FF"/>
    <w:rsid w:val="0089008D"/>
    <w:rsid w:val="00890265"/>
    <w:rsid w:val="008944D6"/>
    <w:rsid w:val="008953EF"/>
    <w:rsid w:val="00895926"/>
    <w:rsid w:val="00895BA2"/>
    <w:rsid w:val="00896D76"/>
    <w:rsid w:val="008976CF"/>
    <w:rsid w:val="008A00C4"/>
    <w:rsid w:val="008A07BF"/>
    <w:rsid w:val="008A359A"/>
    <w:rsid w:val="008A4DE1"/>
    <w:rsid w:val="008A590A"/>
    <w:rsid w:val="008A5995"/>
    <w:rsid w:val="008B0249"/>
    <w:rsid w:val="008B1363"/>
    <w:rsid w:val="008B2A94"/>
    <w:rsid w:val="008B2C7C"/>
    <w:rsid w:val="008B2C93"/>
    <w:rsid w:val="008B3D43"/>
    <w:rsid w:val="008B446A"/>
    <w:rsid w:val="008B5CC2"/>
    <w:rsid w:val="008B6C6C"/>
    <w:rsid w:val="008B7E5D"/>
    <w:rsid w:val="008C070A"/>
    <w:rsid w:val="008C1484"/>
    <w:rsid w:val="008D1B2E"/>
    <w:rsid w:val="008D3D9D"/>
    <w:rsid w:val="008D71FA"/>
    <w:rsid w:val="008D7B56"/>
    <w:rsid w:val="008E21AD"/>
    <w:rsid w:val="008E5E98"/>
    <w:rsid w:val="008E6501"/>
    <w:rsid w:val="008F030B"/>
    <w:rsid w:val="008F158D"/>
    <w:rsid w:val="008F3674"/>
    <w:rsid w:val="008F6CAD"/>
    <w:rsid w:val="00900F6D"/>
    <w:rsid w:val="00902FA4"/>
    <w:rsid w:val="00904B4E"/>
    <w:rsid w:val="00904FB0"/>
    <w:rsid w:val="0090771F"/>
    <w:rsid w:val="0091166F"/>
    <w:rsid w:val="00915494"/>
    <w:rsid w:val="00920A22"/>
    <w:rsid w:val="00920A91"/>
    <w:rsid w:val="00920EC8"/>
    <w:rsid w:val="00922676"/>
    <w:rsid w:val="009251C7"/>
    <w:rsid w:val="00930F4A"/>
    <w:rsid w:val="00934133"/>
    <w:rsid w:val="009362F2"/>
    <w:rsid w:val="009372D2"/>
    <w:rsid w:val="00940F96"/>
    <w:rsid w:val="0094163F"/>
    <w:rsid w:val="00952EE4"/>
    <w:rsid w:val="009538CA"/>
    <w:rsid w:val="00961273"/>
    <w:rsid w:val="00961B58"/>
    <w:rsid w:val="009622BF"/>
    <w:rsid w:val="0096454C"/>
    <w:rsid w:val="00964723"/>
    <w:rsid w:val="00964D58"/>
    <w:rsid w:val="0096592A"/>
    <w:rsid w:val="009659AB"/>
    <w:rsid w:val="0097062C"/>
    <w:rsid w:val="009723E8"/>
    <w:rsid w:val="00972446"/>
    <w:rsid w:val="00973DA1"/>
    <w:rsid w:val="00976EF4"/>
    <w:rsid w:val="00977031"/>
    <w:rsid w:val="00977A1B"/>
    <w:rsid w:val="009844D1"/>
    <w:rsid w:val="0098589A"/>
    <w:rsid w:val="00995107"/>
    <w:rsid w:val="009A5A75"/>
    <w:rsid w:val="009A6162"/>
    <w:rsid w:val="009B634D"/>
    <w:rsid w:val="009B7A13"/>
    <w:rsid w:val="009C0098"/>
    <w:rsid w:val="009C02A7"/>
    <w:rsid w:val="009C2048"/>
    <w:rsid w:val="009C232D"/>
    <w:rsid w:val="009C3923"/>
    <w:rsid w:val="009C644D"/>
    <w:rsid w:val="009C67EB"/>
    <w:rsid w:val="009C78CD"/>
    <w:rsid w:val="009D560E"/>
    <w:rsid w:val="009E472C"/>
    <w:rsid w:val="009E50FD"/>
    <w:rsid w:val="009E7BEB"/>
    <w:rsid w:val="009F1830"/>
    <w:rsid w:val="009F1BDA"/>
    <w:rsid w:val="009F387A"/>
    <w:rsid w:val="009F55E1"/>
    <w:rsid w:val="009F6191"/>
    <w:rsid w:val="009F71F4"/>
    <w:rsid w:val="009F7536"/>
    <w:rsid w:val="00A03BCF"/>
    <w:rsid w:val="00A04564"/>
    <w:rsid w:val="00A05395"/>
    <w:rsid w:val="00A11AAC"/>
    <w:rsid w:val="00A11FD6"/>
    <w:rsid w:val="00A129BB"/>
    <w:rsid w:val="00A13456"/>
    <w:rsid w:val="00A1411F"/>
    <w:rsid w:val="00A14909"/>
    <w:rsid w:val="00A15FF7"/>
    <w:rsid w:val="00A222B2"/>
    <w:rsid w:val="00A222FB"/>
    <w:rsid w:val="00A229E4"/>
    <w:rsid w:val="00A22F97"/>
    <w:rsid w:val="00A24672"/>
    <w:rsid w:val="00A259DB"/>
    <w:rsid w:val="00A25EA3"/>
    <w:rsid w:val="00A325E9"/>
    <w:rsid w:val="00A334E6"/>
    <w:rsid w:val="00A36CB3"/>
    <w:rsid w:val="00A42C10"/>
    <w:rsid w:val="00A42F12"/>
    <w:rsid w:val="00A43A96"/>
    <w:rsid w:val="00A44062"/>
    <w:rsid w:val="00A472A6"/>
    <w:rsid w:val="00A52A50"/>
    <w:rsid w:val="00A54927"/>
    <w:rsid w:val="00A54C6F"/>
    <w:rsid w:val="00A5532B"/>
    <w:rsid w:val="00A55932"/>
    <w:rsid w:val="00A55F14"/>
    <w:rsid w:val="00A563A0"/>
    <w:rsid w:val="00A60F5A"/>
    <w:rsid w:val="00A63E22"/>
    <w:rsid w:val="00A657D5"/>
    <w:rsid w:val="00A70346"/>
    <w:rsid w:val="00A71B26"/>
    <w:rsid w:val="00A77DAA"/>
    <w:rsid w:val="00A86AF9"/>
    <w:rsid w:val="00A87A51"/>
    <w:rsid w:val="00A903C7"/>
    <w:rsid w:val="00A914F8"/>
    <w:rsid w:val="00A91EAA"/>
    <w:rsid w:val="00A94B06"/>
    <w:rsid w:val="00AA27CF"/>
    <w:rsid w:val="00AA4D1F"/>
    <w:rsid w:val="00AA6185"/>
    <w:rsid w:val="00AA64F0"/>
    <w:rsid w:val="00AA6CC8"/>
    <w:rsid w:val="00AA7CAD"/>
    <w:rsid w:val="00AB2DC1"/>
    <w:rsid w:val="00AB6AC9"/>
    <w:rsid w:val="00AB7BF3"/>
    <w:rsid w:val="00AC27D1"/>
    <w:rsid w:val="00AD143C"/>
    <w:rsid w:val="00AD48C1"/>
    <w:rsid w:val="00AD7213"/>
    <w:rsid w:val="00AD7CE9"/>
    <w:rsid w:val="00AE48B9"/>
    <w:rsid w:val="00AE7D16"/>
    <w:rsid w:val="00B0007C"/>
    <w:rsid w:val="00B010E0"/>
    <w:rsid w:val="00B01536"/>
    <w:rsid w:val="00B044DE"/>
    <w:rsid w:val="00B05001"/>
    <w:rsid w:val="00B05363"/>
    <w:rsid w:val="00B0539A"/>
    <w:rsid w:val="00B109C4"/>
    <w:rsid w:val="00B1111E"/>
    <w:rsid w:val="00B12336"/>
    <w:rsid w:val="00B16082"/>
    <w:rsid w:val="00B16288"/>
    <w:rsid w:val="00B165A2"/>
    <w:rsid w:val="00B23D95"/>
    <w:rsid w:val="00B24025"/>
    <w:rsid w:val="00B24BF7"/>
    <w:rsid w:val="00B27B64"/>
    <w:rsid w:val="00B31AE0"/>
    <w:rsid w:val="00B31E07"/>
    <w:rsid w:val="00B33411"/>
    <w:rsid w:val="00B336C2"/>
    <w:rsid w:val="00B37636"/>
    <w:rsid w:val="00B43FD4"/>
    <w:rsid w:val="00B45EC6"/>
    <w:rsid w:val="00B461AA"/>
    <w:rsid w:val="00B47591"/>
    <w:rsid w:val="00B47A20"/>
    <w:rsid w:val="00B50C12"/>
    <w:rsid w:val="00B52343"/>
    <w:rsid w:val="00B53374"/>
    <w:rsid w:val="00B5487A"/>
    <w:rsid w:val="00B56C32"/>
    <w:rsid w:val="00B57C03"/>
    <w:rsid w:val="00B6225E"/>
    <w:rsid w:val="00B63048"/>
    <w:rsid w:val="00B64975"/>
    <w:rsid w:val="00B66CCF"/>
    <w:rsid w:val="00B673BB"/>
    <w:rsid w:val="00B73370"/>
    <w:rsid w:val="00B7424D"/>
    <w:rsid w:val="00B800AE"/>
    <w:rsid w:val="00B80596"/>
    <w:rsid w:val="00B82503"/>
    <w:rsid w:val="00B82800"/>
    <w:rsid w:val="00B83F49"/>
    <w:rsid w:val="00B864F2"/>
    <w:rsid w:val="00B87FA4"/>
    <w:rsid w:val="00B9125A"/>
    <w:rsid w:val="00B91898"/>
    <w:rsid w:val="00B951B7"/>
    <w:rsid w:val="00BA146D"/>
    <w:rsid w:val="00BA3DB1"/>
    <w:rsid w:val="00BA5087"/>
    <w:rsid w:val="00BA6599"/>
    <w:rsid w:val="00BA7A04"/>
    <w:rsid w:val="00BB158E"/>
    <w:rsid w:val="00BB1F00"/>
    <w:rsid w:val="00BB3422"/>
    <w:rsid w:val="00BB3D71"/>
    <w:rsid w:val="00BB6E95"/>
    <w:rsid w:val="00BB6F0D"/>
    <w:rsid w:val="00BC053F"/>
    <w:rsid w:val="00BC0F72"/>
    <w:rsid w:val="00BC37FC"/>
    <w:rsid w:val="00BC397C"/>
    <w:rsid w:val="00BC40D8"/>
    <w:rsid w:val="00BC4A0B"/>
    <w:rsid w:val="00BC7298"/>
    <w:rsid w:val="00BD4FEE"/>
    <w:rsid w:val="00BD5871"/>
    <w:rsid w:val="00BD6A54"/>
    <w:rsid w:val="00BE4238"/>
    <w:rsid w:val="00BE4720"/>
    <w:rsid w:val="00BE51E4"/>
    <w:rsid w:val="00BE5387"/>
    <w:rsid w:val="00BF0F0E"/>
    <w:rsid w:val="00BF2168"/>
    <w:rsid w:val="00BF39CA"/>
    <w:rsid w:val="00BF3E84"/>
    <w:rsid w:val="00BF4D63"/>
    <w:rsid w:val="00C0184C"/>
    <w:rsid w:val="00C02157"/>
    <w:rsid w:val="00C119A5"/>
    <w:rsid w:val="00C11F6D"/>
    <w:rsid w:val="00C12198"/>
    <w:rsid w:val="00C124E0"/>
    <w:rsid w:val="00C14DFD"/>
    <w:rsid w:val="00C15217"/>
    <w:rsid w:val="00C231DD"/>
    <w:rsid w:val="00C244EF"/>
    <w:rsid w:val="00C256D9"/>
    <w:rsid w:val="00C27AA6"/>
    <w:rsid w:val="00C320D5"/>
    <w:rsid w:val="00C33638"/>
    <w:rsid w:val="00C34ABB"/>
    <w:rsid w:val="00C3572D"/>
    <w:rsid w:val="00C40B2A"/>
    <w:rsid w:val="00C40C1E"/>
    <w:rsid w:val="00C41258"/>
    <w:rsid w:val="00C415BD"/>
    <w:rsid w:val="00C43CAA"/>
    <w:rsid w:val="00C440CF"/>
    <w:rsid w:val="00C44176"/>
    <w:rsid w:val="00C450B4"/>
    <w:rsid w:val="00C469B1"/>
    <w:rsid w:val="00C46A54"/>
    <w:rsid w:val="00C47FA4"/>
    <w:rsid w:val="00C526FB"/>
    <w:rsid w:val="00C5501F"/>
    <w:rsid w:val="00C558CE"/>
    <w:rsid w:val="00C66032"/>
    <w:rsid w:val="00C7050F"/>
    <w:rsid w:val="00C7059B"/>
    <w:rsid w:val="00C70D84"/>
    <w:rsid w:val="00C72F95"/>
    <w:rsid w:val="00C76AB8"/>
    <w:rsid w:val="00C80055"/>
    <w:rsid w:val="00C83043"/>
    <w:rsid w:val="00C85CB2"/>
    <w:rsid w:val="00C87BF3"/>
    <w:rsid w:val="00C90947"/>
    <w:rsid w:val="00C91159"/>
    <w:rsid w:val="00C94DED"/>
    <w:rsid w:val="00C96CF2"/>
    <w:rsid w:val="00CA1537"/>
    <w:rsid w:val="00CA6562"/>
    <w:rsid w:val="00CA7393"/>
    <w:rsid w:val="00CB08B5"/>
    <w:rsid w:val="00CB1BC0"/>
    <w:rsid w:val="00CB38B5"/>
    <w:rsid w:val="00CB390B"/>
    <w:rsid w:val="00CB51D5"/>
    <w:rsid w:val="00CB55D4"/>
    <w:rsid w:val="00CB5958"/>
    <w:rsid w:val="00CC2E9B"/>
    <w:rsid w:val="00CC37B2"/>
    <w:rsid w:val="00CC4473"/>
    <w:rsid w:val="00CC5528"/>
    <w:rsid w:val="00CC7A8F"/>
    <w:rsid w:val="00CD2C57"/>
    <w:rsid w:val="00CD50AB"/>
    <w:rsid w:val="00CD5729"/>
    <w:rsid w:val="00CD68CC"/>
    <w:rsid w:val="00CD76A3"/>
    <w:rsid w:val="00CE124C"/>
    <w:rsid w:val="00CE1658"/>
    <w:rsid w:val="00CE2499"/>
    <w:rsid w:val="00CE2867"/>
    <w:rsid w:val="00CE459A"/>
    <w:rsid w:val="00CE5C1F"/>
    <w:rsid w:val="00CE77EE"/>
    <w:rsid w:val="00CF3B1B"/>
    <w:rsid w:val="00CF4FF5"/>
    <w:rsid w:val="00CF52F0"/>
    <w:rsid w:val="00CF60C3"/>
    <w:rsid w:val="00CF6216"/>
    <w:rsid w:val="00CF624F"/>
    <w:rsid w:val="00D032A5"/>
    <w:rsid w:val="00D0710F"/>
    <w:rsid w:val="00D07364"/>
    <w:rsid w:val="00D0754E"/>
    <w:rsid w:val="00D17E68"/>
    <w:rsid w:val="00D20380"/>
    <w:rsid w:val="00D20E85"/>
    <w:rsid w:val="00D24BD8"/>
    <w:rsid w:val="00D27DF5"/>
    <w:rsid w:val="00D27EAE"/>
    <w:rsid w:val="00D306F1"/>
    <w:rsid w:val="00D326DC"/>
    <w:rsid w:val="00D3331D"/>
    <w:rsid w:val="00D3781A"/>
    <w:rsid w:val="00D40DA4"/>
    <w:rsid w:val="00D41331"/>
    <w:rsid w:val="00D4256F"/>
    <w:rsid w:val="00D43908"/>
    <w:rsid w:val="00D4454F"/>
    <w:rsid w:val="00D4543E"/>
    <w:rsid w:val="00D474C9"/>
    <w:rsid w:val="00D502AE"/>
    <w:rsid w:val="00D511AD"/>
    <w:rsid w:val="00D56635"/>
    <w:rsid w:val="00D567A8"/>
    <w:rsid w:val="00D569F5"/>
    <w:rsid w:val="00D61D07"/>
    <w:rsid w:val="00D73677"/>
    <w:rsid w:val="00D80D40"/>
    <w:rsid w:val="00D81184"/>
    <w:rsid w:val="00D822FE"/>
    <w:rsid w:val="00D83380"/>
    <w:rsid w:val="00D838FF"/>
    <w:rsid w:val="00D85577"/>
    <w:rsid w:val="00D863C3"/>
    <w:rsid w:val="00D86A01"/>
    <w:rsid w:val="00D87E2B"/>
    <w:rsid w:val="00D909DE"/>
    <w:rsid w:val="00D95EC8"/>
    <w:rsid w:val="00D97728"/>
    <w:rsid w:val="00DA2919"/>
    <w:rsid w:val="00DA4609"/>
    <w:rsid w:val="00DA6222"/>
    <w:rsid w:val="00DB00D8"/>
    <w:rsid w:val="00DB0724"/>
    <w:rsid w:val="00DB169D"/>
    <w:rsid w:val="00DB57B5"/>
    <w:rsid w:val="00DB6A5D"/>
    <w:rsid w:val="00DB6D2A"/>
    <w:rsid w:val="00DB6EB1"/>
    <w:rsid w:val="00DC1F0B"/>
    <w:rsid w:val="00DC3349"/>
    <w:rsid w:val="00DC5DEA"/>
    <w:rsid w:val="00DC71DB"/>
    <w:rsid w:val="00DD1463"/>
    <w:rsid w:val="00DD5FA0"/>
    <w:rsid w:val="00DD6392"/>
    <w:rsid w:val="00DD64E5"/>
    <w:rsid w:val="00DD7B8C"/>
    <w:rsid w:val="00DE0DB5"/>
    <w:rsid w:val="00DE275C"/>
    <w:rsid w:val="00DE4162"/>
    <w:rsid w:val="00DE43C8"/>
    <w:rsid w:val="00DE47D2"/>
    <w:rsid w:val="00DE7191"/>
    <w:rsid w:val="00DF22B4"/>
    <w:rsid w:val="00DF5F70"/>
    <w:rsid w:val="00DF7198"/>
    <w:rsid w:val="00DF7266"/>
    <w:rsid w:val="00E038DC"/>
    <w:rsid w:val="00E11252"/>
    <w:rsid w:val="00E11B77"/>
    <w:rsid w:val="00E12393"/>
    <w:rsid w:val="00E153DA"/>
    <w:rsid w:val="00E15C5C"/>
    <w:rsid w:val="00E15D65"/>
    <w:rsid w:val="00E171CB"/>
    <w:rsid w:val="00E279BF"/>
    <w:rsid w:val="00E31131"/>
    <w:rsid w:val="00E32C1B"/>
    <w:rsid w:val="00E32CD3"/>
    <w:rsid w:val="00E34050"/>
    <w:rsid w:val="00E361BA"/>
    <w:rsid w:val="00E36CC0"/>
    <w:rsid w:val="00E402C0"/>
    <w:rsid w:val="00E43479"/>
    <w:rsid w:val="00E50A74"/>
    <w:rsid w:val="00E51619"/>
    <w:rsid w:val="00E525C0"/>
    <w:rsid w:val="00E52BA1"/>
    <w:rsid w:val="00E54D08"/>
    <w:rsid w:val="00E54FB7"/>
    <w:rsid w:val="00E57361"/>
    <w:rsid w:val="00E57378"/>
    <w:rsid w:val="00E63F3B"/>
    <w:rsid w:val="00E6505F"/>
    <w:rsid w:val="00E651FF"/>
    <w:rsid w:val="00E70909"/>
    <w:rsid w:val="00E71415"/>
    <w:rsid w:val="00E71AE2"/>
    <w:rsid w:val="00E751A7"/>
    <w:rsid w:val="00E77331"/>
    <w:rsid w:val="00E77B9C"/>
    <w:rsid w:val="00E80092"/>
    <w:rsid w:val="00E85CB9"/>
    <w:rsid w:val="00E86EAF"/>
    <w:rsid w:val="00E902AF"/>
    <w:rsid w:val="00E939A9"/>
    <w:rsid w:val="00E957BC"/>
    <w:rsid w:val="00E95B09"/>
    <w:rsid w:val="00E96E5D"/>
    <w:rsid w:val="00EA0922"/>
    <w:rsid w:val="00EA2175"/>
    <w:rsid w:val="00EA25D6"/>
    <w:rsid w:val="00EA4036"/>
    <w:rsid w:val="00EA708A"/>
    <w:rsid w:val="00EB0DCE"/>
    <w:rsid w:val="00EB2450"/>
    <w:rsid w:val="00EB3A1B"/>
    <w:rsid w:val="00EB6E1B"/>
    <w:rsid w:val="00EC1F8C"/>
    <w:rsid w:val="00EC21B1"/>
    <w:rsid w:val="00EC31EB"/>
    <w:rsid w:val="00EC5652"/>
    <w:rsid w:val="00EC6017"/>
    <w:rsid w:val="00ED043C"/>
    <w:rsid w:val="00ED2D4F"/>
    <w:rsid w:val="00ED3041"/>
    <w:rsid w:val="00ED489B"/>
    <w:rsid w:val="00ED7162"/>
    <w:rsid w:val="00EE3A53"/>
    <w:rsid w:val="00EE6C31"/>
    <w:rsid w:val="00EF26EB"/>
    <w:rsid w:val="00EF3FE8"/>
    <w:rsid w:val="00EF47BD"/>
    <w:rsid w:val="00EF5643"/>
    <w:rsid w:val="00EF6C82"/>
    <w:rsid w:val="00EF6DCF"/>
    <w:rsid w:val="00EF70FD"/>
    <w:rsid w:val="00EF7C66"/>
    <w:rsid w:val="00F01AC2"/>
    <w:rsid w:val="00F01AED"/>
    <w:rsid w:val="00F020F2"/>
    <w:rsid w:val="00F10E4E"/>
    <w:rsid w:val="00F124BB"/>
    <w:rsid w:val="00F135AC"/>
    <w:rsid w:val="00F17145"/>
    <w:rsid w:val="00F17846"/>
    <w:rsid w:val="00F17E50"/>
    <w:rsid w:val="00F201FC"/>
    <w:rsid w:val="00F24254"/>
    <w:rsid w:val="00F2512B"/>
    <w:rsid w:val="00F25E0E"/>
    <w:rsid w:val="00F368CE"/>
    <w:rsid w:val="00F410B9"/>
    <w:rsid w:val="00F4241B"/>
    <w:rsid w:val="00F427DC"/>
    <w:rsid w:val="00F42B35"/>
    <w:rsid w:val="00F433BF"/>
    <w:rsid w:val="00F5093E"/>
    <w:rsid w:val="00F56288"/>
    <w:rsid w:val="00F620A5"/>
    <w:rsid w:val="00F62B0B"/>
    <w:rsid w:val="00F65CC1"/>
    <w:rsid w:val="00F7593E"/>
    <w:rsid w:val="00F7696C"/>
    <w:rsid w:val="00F83B7C"/>
    <w:rsid w:val="00F84011"/>
    <w:rsid w:val="00F85B1E"/>
    <w:rsid w:val="00F87274"/>
    <w:rsid w:val="00F87769"/>
    <w:rsid w:val="00F90591"/>
    <w:rsid w:val="00F92182"/>
    <w:rsid w:val="00F9462D"/>
    <w:rsid w:val="00F95735"/>
    <w:rsid w:val="00F97F98"/>
    <w:rsid w:val="00FA18F0"/>
    <w:rsid w:val="00FA46B1"/>
    <w:rsid w:val="00FA6593"/>
    <w:rsid w:val="00FA7366"/>
    <w:rsid w:val="00FA7E85"/>
    <w:rsid w:val="00FB5C8D"/>
    <w:rsid w:val="00FB6066"/>
    <w:rsid w:val="00FB766A"/>
    <w:rsid w:val="00FB76AF"/>
    <w:rsid w:val="00FC2F72"/>
    <w:rsid w:val="00FC574B"/>
    <w:rsid w:val="00FD1831"/>
    <w:rsid w:val="00FD1886"/>
    <w:rsid w:val="00FD1A8D"/>
    <w:rsid w:val="00FD4DA1"/>
    <w:rsid w:val="00FE1390"/>
    <w:rsid w:val="00FE1F9A"/>
    <w:rsid w:val="00FE2329"/>
    <w:rsid w:val="00FE2F43"/>
    <w:rsid w:val="00FE4262"/>
    <w:rsid w:val="00FE4969"/>
    <w:rsid w:val="00FF3B7C"/>
    <w:rsid w:val="00FF436D"/>
    <w:rsid w:val="00FF55B6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ED864C"/>
  <w15:docId w15:val="{B28F3578-D227-422B-B246-F7C818A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4">
    <w:name w:val="List Paragraph"/>
    <w:basedOn w:val="a0"/>
    <w:uiPriority w:val="99"/>
    <w:qFormat/>
    <w:rsid w:val="006D0FE1"/>
    <w:pPr>
      <w:ind w:firstLineChars="200" w:firstLine="420"/>
    </w:pPr>
  </w:style>
  <w:style w:type="table" w:styleId="a5">
    <w:name w:val="Table Grid"/>
    <w:basedOn w:val="a2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1B525E"/>
    <w:rPr>
      <w:rFonts w:cs="Times New Roman"/>
      <w:color w:val="0563C1"/>
      <w:u w:val="single"/>
    </w:rPr>
  </w:style>
  <w:style w:type="character" w:styleId="a7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8">
    <w:name w:val="header"/>
    <w:basedOn w:val="a0"/>
    <w:link w:val="a9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locked/>
    <w:rsid w:val="00F62B0B"/>
    <w:rPr>
      <w:rFonts w:cs="Times New Roman"/>
      <w:sz w:val="18"/>
      <w:szCs w:val="18"/>
    </w:rPr>
  </w:style>
  <w:style w:type="paragraph" w:styleId="aa">
    <w:name w:val="footer"/>
    <w:basedOn w:val="a0"/>
    <w:link w:val="ab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 字符"/>
    <w:link w:val="aa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paragraph" w:styleId="ac">
    <w:name w:val="Document Map"/>
    <w:basedOn w:val="a0"/>
    <w:link w:val="ad"/>
    <w:uiPriority w:val="99"/>
    <w:semiHidden/>
    <w:unhideWhenUsed/>
    <w:rsid w:val="00EE6C31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rsid w:val="00EE6C31"/>
    <w:rPr>
      <w:rFonts w:ascii="宋体"/>
      <w:kern w:val="2"/>
      <w:sz w:val="18"/>
      <w:szCs w:val="18"/>
    </w:rPr>
  </w:style>
  <w:style w:type="paragraph" w:styleId="a">
    <w:name w:val="List Bullet"/>
    <w:basedOn w:val="a0"/>
    <w:uiPriority w:val="99"/>
    <w:unhideWhenUsed/>
    <w:rsid w:val="002D4C74"/>
    <w:pPr>
      <w:numPr>
        <w:numId w:val="14"/>
      </w:numPr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444796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444796"/>
    <w:rPr>
      <w:kern w:val="2"/>
      <w:sz w:val="18"/>
      <w:szCs w:val="18"/>
    </w:rPr>
  </w:style>
  <w:style w:type="character" w:styleId="af0">
    <w:name w:val="annotation reference"/>
    <w:uiPriority w:val="99"/>
    <w:semiHidden/>
    <w:unhideWhenUsed/>
    <w:rsid w:val="00A60F5A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A60F5A"/>
    <w:pPr>
      <w:jc w:val="left"/>
    </w:pPr>
  </w:style>
  <w:style w:type="character" w:customStyle="1" w:styleId="af2">
    <w:name w:val="批注文字 字符"/>
    <w:link w:val="af1"/>
    <w:uiPriority w:val="99"/>
    <w:semiHidden/>
    <w:rsid w:val="00A60F5A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60F5A"/>
    <w:rPr>
      <w:b/>
      <w:bCs/>
    </w:rPr>
  </w:style>
  <w:style w:type="character" w:customStyle="1" w:styleId="af4">
    <w:name w:val="批注主题 字符"/>
    <w:link w:val="af3"/>
    <w:uiPriority w:val="99"/>
    <w:semiHidden/>
    <w:rsid w:val="00A60F5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8.244.234.207/cliniclServer/ashx/SeatHandler.ashx" TargetMode="External"/><Relationship Id="rId13" Type="http://schemas.openxmlformats.org/officeDocument/2006/relationships/hyperlink" Target="https://118.244.234.207/cliniclServer/ashx/ClinicHandler.ashx" TargetMode="External"/><Relationship Id="rId18" Type="http://schemas.openxmlformats.org/officeDocument/2006/relationships/hyperlink" Target="http://122.114.62.57/clinicServer/ashx/SysUserHandler.ashx" TargetMode="External"/><Relationship Id="rId26" Type="http://schemas.openxmlformats.org/officeDocument/2006/relationships/hyperlink" Target="https://118.244.234.207/cliniclServer/ashx/SysUserHandler.ashx" TargetMode="External"/><Relationship Id="rId3" Type="http://schemas.openxmlformats.org/officeDocument/2006/relationships/styles" Target="styles.xml"/><Relationship Id="rId21" Type="http://schemas.openxmlformats.org/officeDocument/2006/relationships/hyperlink" Target="https://118.244.234.207/cliniclServer/ashx/ClinicHandler.ash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18.244.234.207/cliniclServer/ashx/SysUserHandler.ashx" TargetMode="External"/><Relationship Id="rId17" Type="http://schemas.openxmlformats.org/officeDocument/2006/relationships/hyperlink" Target="http://118.244.234.207/clinicServer/ashx/ClinicHandler.ashx" TargetMode="External"/><Relationship Id="rId25" Type="http://schemas.openxmlformats.org/officeDocument/2006/relationships/hyperlink" Target="https://118.244.234.207/cliniclServer/ashx/SysUserHandler.as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244.234.207/clinicServer/ashx/MessageHandler.ashx" TargetMode="External"/><Relationship Id="rId20" Type="http://schemas.openxmlformats.org/officeDocument/2006/relationships/hyperlink" Target="https://118.244.234.207/cliniclServer/ashx/ClinicHandler.ashx" TargetMode="External"/><Relationship Id="rId29" Type="http://schemas.openxmlformats.org/officeDocument/2006/relationships/hyperlink" Target="https://118.244.234.207/cliniclServer/ashx/ClinicHandler.ash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18.244.234.207/cliniclServer/ashx/ClinicBankHandler.ashx" TargetMode="External"/><Relationship Id="rId24" Type="http://schemas.openxmlformats.org/officeDocument/2006/relationships/hyperlink" Target="https://118.244.234.207/cliniclServer/ashx/ClinicHandler.ash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18.244.234.207/cliniclServer/ashx/IncomeHandler.ashx" TargetMode="External"/><Relationship Id="rId23" Type="http://schemas.openxmlformats.org/officeDocument/2006/relationships/hyperlink" Target="https://118.244.234.207/cliniclServer/ashx/ClinicHandler.ashx" TargetMode="External"/><Relationship Id="rId28" Type="http://schemas.openxmlformats.org/officeDocument/2006/relationships/hyperlink" Target="https://118.244.234.207/cliniclServer/ashx/ClinicHandler.ashx" TargetMode="External"/><Relationship Id="rId10" Type="http://schemas.openxmlformats.org/officeDocument/2006/relationships/hyperlink" Target="https://118.244.234.207/cliniclServer/ashx/SummaryHandler.ashx" TargetMode="External"/><Relationship Id="rId19" Type="http://schemas.openxmlformats.org/officeDocument/2006/relationships/hyperlink" Target="http://122.114.62.57/clinicServer/ashx/SeatHandler.ash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18.244.234.207/cliniclServer/ashx/ClinicHandler.ashx" TargetMode="External"/><Relationship Id="rId14" Type="http://schemas.openxmlformats.org/officeDocument/2006/relationships/hyperlink" Target="https://118.244.234.207/cliniclServer/ashx/SysUserHandler.ashx" TargetMode="External"/><Relationship Id="rId22" Type="http://schemas.openxmlformats.org/officeDocument/2006/relationships/hyperlink" Target="https://118.244.234.207/cliniclServer/ashx/ClinicSummaryHandler.ashx" TargetMode="External"/><Relationship Id="rId27" Type="http://schemas.openxmlformats.org/officeDocument/2006/relationships/hyperlink" Target="https://118.244.234.207/cliniclServer/ashx/IncomeHandler.ash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49C0-0FFE-434E-BA0C-5B2EEA41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23174</TotalTime>
  <Pages>110</Pages>
  <Words>7654</Words>
  <Characters>43631</Characters>
  <Application>Microsoft Office Word</Application>
  <DocSecurity>0</DocSecurity>
  <Lines>363</Lines>
  <Paragraphs>102</Paragraphs>
  <ScaleCrop>false</ScaleCrop>
  <Company/>
  <LinksUpToDate>false</LinksUpToDate>
  <CharactersWithSpaces>51183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757</cp:revision>
  <dcterms:created xsi:type="dcterms:W3CDTF">2014-10-08T12:24:00Z</dcterms:created>
  <dcterms:modified xsi:type="dcterms:W3CDTF">2016-05-26T04:33:00Z</dcterms:modified>
</cp:coreProperties>
</file>